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A7F48" w14:textId="77777777" w:rsidR="00246770" w:rsidRDefault="005A722E">
      <w:pPr>
        <w:spacing w:before="240" w:after="240" w:line="480" w:lineRule="auto"/>
        <w:jc w:val="center"/>
        <w:rPr>
          <w:b/>
          <w:sz w:val="28"/>
          <w:szCs w:val="28"/>
        </w:rPr>
      </w:pPr>
      <w:r>
        <w:rPr>
          <w:b/>
          <w:i/>
          <w:noProof/>
          <w:sz w:val="28"/>
          <w:szCs w:val="28"/>
        </w:rPr>
        <w:drawing>
          <wp:anchor distT="114300" distB="114300" distL="114300" distR="114300" simplePos="0" relativeHeight="251658240" behindDoc="0" locked="0" layoutInCell="1" hidden="0" allowOverlap="1" wp14:anchorId="7E636604" wp14:editId="464DA5A2">
            <wp:simplePos x="0" y="0"/>
            <wp:positionH relativeFrom="page">
              <wp:posOffset>2200275</wp:posOffset>
            </wp:positionH>
            <wp:positionV relativeFrom="page">
              <wp:posOffset>1619250</wp:posOffset>
            </wp:positionV>
            <wp:extent cx="3152775" cy="1576388"/>
            <wp:effectExtent l="0" t="0" r="0" b="0"/>
            <wp:wrapTopAndBottom distT="114300" distB="11430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152775" cy="1576388"/>
                    </a:xfrm>
                    <a:prstGeom prst="rect">
                      <a:avLst/>
                    </a:prstGeom>
                    <a:ln/>
                  </pic:spPr>
                </pic:pic>
              </a:graphicData>
            </a:graphic>
          </wp:anchor>
        </w:drawing>
      </w:r>
      <w:r>
        <w:rPr>
          <w:b/>
          <w:i/>
          <w:sz w:val="28"/>
          <w:szCs w:val="28"/>
        </w:rPr>
        <w:t>CSC375: Database Management Systems</w:t>
      </w:r>
    </w:p>
    <w:p w14:paraId="0BB1BBE9" w14:textId="77777777" w:rsidR="00246770" w:rsidRDefault="005A722E">
      <w:pPr>
        <w:spacing w:before="240" w:after="240" w:line="480" w:lineRule="auto"/>
        <w:jc w:val="center"/>
        <w:rPr>
          <w:b/>
          <w:i/>
          <w:sz w:val="38"/>
          <w:szCs w:val="38"/>
        </w:rPr>
      </w:pPr>
      <w:r>
        <w:rPr>
          <w:b/>
          <w:i/>
          <w:sz w:val="38"/>
          <w:szCs w:val="38"/>
        </w:rPr>
        <w:t>Database for the Hotel The Four</w:t>
      </w:r>
    </w:p>
    <w:p w14:paraId="3C828973" w14:textId="77777777" w:rsidR="00246770" w:rsidRDefault="005A722E">
      <w:pPr>
        <w:spacing w:before="240" w:after="240"/>
        <w:jc w:val="center"/>
        <w:rPr>
          <w:b/>
          <w:i/>
          <w:sz w:val="28"/>
          <w:szCs w:val="28"/>
        </w:rPr>
      </w:pPr>
      <w:r>
        <w:rPr>
          <w:b/>
          <w:i/>
          <w:sz w:val="28"/>
          <w:szCs w:val="28"/>
        </w:rPr>
        <w:t>Task 1</w:t>
      </w:r>
    </w:p>
    <w:p w14:paraId="76DFD644" w14:textId="77777777" w:rsidR="00246770" w:rsidRDefault="00246770">
      <w:pPr>
        <w:spacing w:before="240" w:after="240"/>
        <w:jc w:val="center"/>
        <w:rPr>
          <w:b/>
          <w:i/>
          <w:sz w:val="28"/>
          <w:szCs w:val="28"/>
        </w:rPr>
      </w:pPr>
    </w:p>
    <w:p w14:paraId="042BF893" w14:textId="77777777" w:rsidR="00246770" w:rsidRDefault="005A722E">
      <w:pPr>
        <w:spacing w:before="240" w:after="240" w:line="480" w:lineRule="auto"/>
        <w:jc w:val="center"/>
        <w:rPr>
          <w:i/>
          <w:sz w:val="28"/>
          <w:szCs w:val="28"/>
        </w:rPr>
      </w:pPr>
      <w:r>
        <w:rPr>
          <w:i/>
          <w:sz w:val="28"/>
          <w:szCs w:val="28"/>
        </w:rPr>
        <w:t xml:space="preserve">Yara Chahine </w:t>
      </w:r>
    </w:p>
    <w:p w14:paraId="25EBDB46" w14:textId="77777777" w:rsidR="00246770" w:rsidRDefault="005A722E">
      <w:pPr>
        <w:spacing w:before="240" w:after="240" w:line="480" w:lineRule="auto"/>
        <w:jc w:val="center"/>
        <w:rPr>
          <w:i/>
          <w:sz w:val="28"/>
          <w:szCs w:val="28"/>
        </w:rPr>
      </w:pPr>
      <w:r>
        <w:rPr>
          <w:i/>
          <w:sz w:val="28"/>
          <w:szCs w:val="28"/>
        </w:rPr>
        <w:t xml:space="preserve">Nahla Baalbaki </w:t>
      </w:r>
    </w:p>
    <w:p w14:paraId="6447C4EC" w14:textId="77777777" w:rsidR="00246770" w:rsidRDefault="005A722E">
      <w:pPr>
        <w:spacing w:before="240" w:after="240" w:line="480" w:lineRule="auto"/>
        <w:jc w:val="center"/>
        <w:rPr>
          <w:i/>
          <w:sz w:val="28"/>
          <w:szCs w:val="28"/>
        </w:rPr>
      </w:pPr>
      <w:r>
        <w:rPr>
          <w:i/>
          <w:sz w:val="28"/>
          <w:szCs w:val="28"/>
        </w:rPr>
        <w:t>Mira Mansour</w:t>
      </w:r>
    </w:p>
    <w:p w14:paraId="305A904A" w14:textId="77777777" w:rsidR="00246770" w:rsidRDefault="005A722E">
      <w:pPr>
        <w:spacing w:before="240" w:after="240" w:line="480" w:lineRule="auto"/>
        <w:jc w:val="center"/>
        <w:rPr>
          <w:i/>
          <w:sz w:val="28"/>
          <w:szCs w:val="28"/>
        </w:rPr>
      </w:pPr>
      <w:r>
        <w:rPr>
          <w:i/>
          <w:sz w:val="28"/>
          <w:szCs w:val="28"/>
        </w:rPr>
        <w:t>Sabine Hamdoun</w:t>
      </w:r>
    </w:p>
    <w:p w14:paraId="1D5E38B5" w14:textId="77777777" w:rsidR="00246770" w:rsidRDefault="005A722E">
      <w:pPr>
        <w:spacing w:before="240" w:after="240"/>
        <w:jc w:val="center"/>
        <w:rPr>
          <w:b/>
          <w:i/>
        </w:rPr>
      </w:pPr>
      <w:r>
        <w:rPr>
          <w:b/>
          <w:i/>
        </w:rPr>
        <w:t>05/09/2021</w:t>
      </w:r>
    </w:p>
    <w:p w14:paraId="42B238B8" w14:textId="77777777" w:rsidR="00246770" w:rsidRDefault="00246770">
      <w:pPr>
        <w:spacing w:before="240" w:after="240"/>
        <w:rPr>
          <w:b/>
        </w:rPr>
      </w:pPr>
    </w:p>
    <w:p w14:paraId="4A36B0D4" w14:textId="77777777" w:rsidR="00246770" w:rsidRDefault="00246770">
      <w:pPr>
        <w:spacing w:before="240" w:after="240"/>
        <w:rPr>
          <w:b/>
        </w:rPr>
      </w:pPr>
    </w:p>
    <w:p w14:paraId="2F2A8185" w14:textId="77777777" w:rsidR="00246770" w:rsidRDefault="00246770">
      <w:pPr>
        <w:spacing w:before="240" w:after="240"/>
        <w:rPr>
          <w:b/>
          <w:u w:val="single"/>
        </w:rPr>
      </w:pPr>
    </w:p>
    <w:p w14:paraId="0CB79041" w14:textId="77777777" w:rsidR="00246770" w:rsidRDefault="00246770">
      <w:pPr>
        <w:spacing w:before="240" w:after="240"/>
        <w:rPr>
          <w:b/>
          <w:u w:val="single"/>
        </w:rPr>
      </w:pPr>
    </w:p>
    <w:p w14:paraId="7925C548" w14:textId="77777777" w:rsidR="00246770" w:rsidRDefault="00246770">
      <w:pPr>
        <w:spacing w:before="240" w:after="240"/>
        <w:rPr>
          <w:b/>
          <w:u w:val="single"/>
        </w:rPr>
      </w:pPr>
    </w:p>
    <w:p w14:paraId="390E59C9" w14:textId="77777777" w:rsidR="00246770" w:rsidRDefault="00246770">
      <w:pPr>
        <w:spacing w:before="240" w:after="240"/>
        <w:rPr>
          <w:b/>
          <w:u w:val="single"/>
        </w:rPr>
      </w:pPr>
    </w:p>
    <w:p w14:paraId="76974CF5" w14:textId="77777777" w:rsidR="00246770" w:rsidRDefault="00246770">
      <w:pPr>
        <w:spacing w:before="240" w:after="240"/>
        <w:rPr>
          <w:b/>
          <w:u w:val="single"/>
        </w:rPr>
      </w:pPr>
    </w:p>
    <w:p w14:paraId="25704426" w14:textId="77777777" w:rsidR="00246770" w:rsidRDefault="005A722E">
      <w:pPr>
        <w:spacing w:before="240" w:after="240"/>
      </w:pPr>
      <w:r>
        <w:rPr>
          <w:b/>
          <w:u w:val="single"/>
        </w:rPr>
        <w:lastRenderedPageBreak/>
        <w:t>Application</w:t>
      </w:r>
      <w:r>
        <w:t xml:space="preserve">: </w:t>
      </w:r>
    </w:p>
    <w:p w14:paraId="5EF32412" w14:textId="71169782" w:rsidR="00246770" w:rsidRDefault="005A722E">
      <w:pPr>
        <w:spacing w:before="240" w:after="240"/>
      </w:pPr>
      <w:r>
        <w:t xml:space="preserve">Our application’s main goal is to increase guest loyalty and satisfaction. By having this application, we will be able to show the guest the diverse facilities and activities found at our chain of hotels “The Four”. The facilities and activities at the hotel target people from different ages knowing that we aim to please our guests. Moreover, the staff at our hotels are well trained and professional at dealing with guests. They try their best to make sure our guests are content and pleased with their stay. In order to do so, we offer interesting daily offers alongside reward points whenever a guest books a facility through the application. Once the guest gains a certain number of reward points, they will be able to access premium features and services in the hotel. Additional features available on the application such as the guest at the hotel will be able to order room service 24/7, check out of the room, reserve their own parking spot, or even book car service. </w:t>
      </w:r>
    </w:p>
    <w:p w14:paraId="30BB9E35" w14:textId="1327E57E" w:rsidR="00246770" w:rsidRDefault="005A722E">
      <w:pPr>
        <w:spacing w:before="240" w:after="240"/>
      </w:pPr>
      <w:r>
        <w:t>As for the database we are currently creating, it will be accessible to 3 main departments: Front Office, Human Resources, and Management at the hotel with certain restrictions based on their job. For example, only HR staff have access to employee records, and are able to hire or fire an employee, or give a salary raise/cut. This database will allow front office employees to update reward points, add new guests and check room availability safely without losing other important data. To get all the data required to build this database, we will be generating random virtual data within the context.</w:t>
      </w:r>
    </w:p>
    <w:p w14:paraId="28B11EAA" w14:textId="77777777" w:rsidR="00246770" w:rsidRDefault="005A722E">
      <w:pPr>
        <w:spacing w:before="240" w:after="240"/>
      </w:pPr>
      <w:r>
        <w:t xml:space="preserve">Moreover, from the guest’s perspective, they will be able to book a room or a service 24/7 form the application, which in its turn will be added to the hotel database. Premium guests will have access to premium services and can check how many reward points they have. </w:t>
      </w:r>
    </w:p>
    <w:p w14:paraId="2DF21735" w14:textId="77777777" w:rsidR="00246770" w:rsidRDefault="005A722E">
      <w:pPr>
        <w:spacing w:before="240" w:after="240"/>
      </w:pPr>
      <w:r>
        <w:t>There are similar applications that allow guests to view their desired hotel and book a room such as Expedia, Booking.com and Trivago. However, the application for our Hotel has additional features such as collecting reward points, getting daily discounts on certain activities or facilities, ordering room service 24/7 using the application, as well as allowing premium guests to have access to special floors at our hotel.</w:t>
      </w:r>
    </w:p>
    <w:p w14:paraId="3B710F9D" w14:textId="77777777" w:rsidR="00246770" w:rsidRDefault="005A722E">
      <w:pPr>
        <w:spacing w:before="240" w:after="240"/>
        <w:rPr>
          <w:b/>
          <w:u w:val="single"/>
        </w:rPr>
      </w:pPr>
      <w:r>
        <w:t xml:space="preserve"> </w:t>
      </w:r>
    </w:p>
    <w:p w14:paraId="7B70DF2F" w14:textId="77777777" w:rsidR="00246770" w:rsidRDefault="00246770">
      <w:pPr>
        <w:spacing w:before="240" w:after="240"/>
        <w:rPr>
          <w:b/>
          <w:u w:val="single"/>
        </w:rPr>
      </w:pPr>
    </w:p>
    <w:p w14:paraId="342F1685" w14:textId="77777777" w:rsidR="00246770" w:rsidRDefault="00246770">
      <w:pPr>
        <w:spacing w:before="240" w:after="240"/>
        <w:rPr>
          <w:b/>
          <w:u w:val="single"/>
        </w:rPr>
      </w:pPr>
    </w:p>
    <w:p w14:paraId="0D7FBD51" w14:textId="77777777" w:rsidR="00246770" w:rsidRDefault="00246770">
      <w:pPr>
        <w:spacing w:before="240" w:after="240"/>
        <w:rPr>
          <w:b/>
          <w:u w:val="single"/>
        </w:rPr>
      </w:pPr>
    </w:p>
    <w:p w14:paraId="788E8D76" w14:textId="77777777" w:rsidR="00246770" w:rsidRDefault="00246770">
      <w:pPr>
        <w:spacing w:before="240" w:after="240"/>
        <w:rPr>
          <w:b/>
          <w:u w:val="single"/>
        </w:rPr>
      </w:pPr>
    </w:p>
    <w:p w14:paraId="0FD5DB2F" w14:textId="77777777" w:rsidR="00246770" w:rsidRDefault="00246770">
      <w:pPr>
        <w:spacing w:before="240" w:after="240"/>
        <w:rPr>
          <w:b/>
          <w:u w:val="single"/>
        </w:rPr>
      </w:pPr>
    </w:p>
    <w:p w14:paraId="1A466288" w14:textId="77777777" w:rsidR="00246770" w:rsidRDefault="00246770">
      <w:pPr>
        <w:spacing w:before="240" w:after="240"/>
        <w:rPr>
          <w:b/>
          <w:u w:val="single"/>
        </w:rPr>
      </w:pPr>
    </w:p>
    <w:p w14:paraId="193EC7B0" w14:textId="77777777" w:rsidR="00246770" w:rsidRDefault="00246770">
      <w:pPr>
        <w:spacing w:before="240" w:after="240"/>
        <w:rPr>
          <w:b/>
          <w:u w:val="single"/>
        </w:rPr>
      </w:pPr>
    </w:p>
    <w:p w14:paraId="68D1A020" w14:textId="77777777" w:rsidR="00246770" w:rsidRDefault="00246770">
      <w:pPr>
        <w:spacing w:before="240" w:after="240"/>
        <w:rPr>
          <w:b/>
          <w:u w:val="single"/>
        </w:rPr>
      </w:pPr>
    </w:p>
    <w:p w14:paraId="04147A59" w14:textId="622E20BC" w:rsidR="00246770" w:rsidRDefault="005A722E">
      <w:pPr>
        <w:spacing w:before="240" w:after="240"/>
        <w:rPr>
          <w:b/>
          <w:u w:val="single"/>
        </w:rPr>
      </w:pPr>
      <w:r>
        <w:rPr>
          <w:noProof/>
        </w:rPr>
        <w:lastRenderedPageBreak/>
        <w:drawing>
          <wp:inline distT="0" distB="0" distL="0" distR="0" wp14:anchorId="622B82D3" wp14:editId="5D1195BC">
            <wp:extent cx="9895887" cy="5587040"/>
            <wp:effectExtent l="1905"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0" y="0"/>
                      <a:ext cx="9918176" cy="5599624"/>
                    </a:xfrm>
                    <a:prstGeom prst="rect">
                      <a:avLst/>
                    </a:prstGeom>
                    <a:noFill/>
                    <a:ln>
                      <a:noFill/>
                    </a:ln>
                  </pic:spPr>
                </pic:pic>
              </a:graphicData>
            </a:graphic>
          </wp:inline>
        </w:drawing>
      </w:r>
    </w:p>
    <w:p w14:paraId="28482F71" w14:textId="479E32BF" w:rsidR="00246770" w:rsidRDefault="005A722E" w:rsidP="005A722E">
      <w:pPr>
        <w:spacing w:before="240" w:after="240"/>
      </w:pPr>
      <w:r>
        <w:rPr>
          <w:b/>
          <w:u w:val="single"/>
        </w:rPr>
        <w:lastRenderedPageBreak/>
        <w:t>Entities:</w:t>
      </w:r>
    </w:p>
    <w:p w14:paraId="5CB48FA3" w14:textId="1B0DAC38" w:rsidR="00246770" w:rsidRDefault="005A722E" w:rsidP="005A722E">
      <w:pPr>
        <w:spacing w:before="240" w:after="240"/>
      </w:pPr>
      <w:r>
        <w:rPr>
          <w:b/>
          <w:u w:val="single"/>
        </w:rPr>
        <w:t>1)</w:t>
      </w:r>
      <w:r>
        <w:rPr>
          <w:b/>
          <w:sz w:val="14"/>
          <w:szCs w:val="14"/>
          <w:u w:val="single"/>
        </w:rPr>
        <w:t xml:space="preserve">  </w:t>
      </w:r>
      <w:r>
        <w:rPr>
          <w:b/>
          <w:u w:val="single"/>
        </w:rPr>
        <w:t>Guest</w:t>
      </w:r>
      <w:r>
        <w:t>(Regular (guest_ID, guest_name, guest_phoneNb, guest_age, guest_email, guest_country, reward_points)  vs. Premium(premium_id)</w:t>
      </w:r>
    </w:p>
    <w:p w14:paraId="15F74A8A" w14:textId="11CFF06B" w:rsidR="00246770" w:rsidRDefault="005A722E">
      <w:pPr>
        <w:spacing w:before="240" w:after="240"/>
      </w:pPr>
      <w:r>
        <w:rPr>
          <w:noProof/>
        </w:rPr>
        <w:drawing>
          <wp:anchor distT="114300" distB="114300" distL="114300" distR="114300" simplePos="0" relativeHeight="251659264" behindDoc="0" locked="0" layoutInCell="1" hidden="0" allowOverlap="1" wp14:anchorId="2BD80D32" wp14:editId="2650A48D">
            <wp:simplePos x="0" y="0"/>
            <wp:positionH relativeFrom="column">
              <wp:posOffset>1356277</wp:posOffset>
            </wp:positionH>
            <wp:positionV relativeFrom="paragraph">
              <wp:posOffset>1668890</wp:posOffset>
            </wp:positionV>
            <wp:extent cx="2771775" cy="2588512"/>
            <wp:effectExtent l="0" t="0" r="0" b="0"/>
            <wp:wrapTopAndBottom distT="114300" distB="11430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2771775" cy="2588512"/>
                    </a:xfrm>
                    <a:prstGeom prst="rect">
                      <a:avLst/>
                    </a:prstGeom>
                    <a:ln/>
                  </pic:spPr>
                </pic:pic>
              </a:graphicData>
            </a:graphic>
          </wp:anchor>
        </w:drawing>
      </w:r>
      <w:r>
        <w:t>Since our application’s main goal is to increase guests’ satisfaction and loyalty, our guest is our most important entity, it includes guests’ details such as ID, name, phone number, age, email, country and reward points. The more a guest visits our hotel and uses its services, the more reward points they receive, thus upgrading them to a “Premium Guest”, having a premium ID,  with access to premium services! Our guest entity is part of five relation entities: guest_payment, guest_reserve, guest_visitor, guest_event, guest_services with one additional relation premium_guest_service for premium guests.</w:t>
      </w:r>
    </w:p>
    <w:p w14:paraId="283872A0" w14:textId="77777777" w:rsidR="00246770" w:rsidRDefault="00246770">
      <w:pPr>
        <w:spacing w:before="240" w:after="240"/>
        <w:rPr>
          <w:b/>
          <w:u w:val="single"/>
        </w:rPr>
      </w:pPr>
    </w:p>
    <w:p w14:paraId="18921FFF" w14:textId="77777777" w:rsidR="00246770" w:rsidRDefault="00246770">
      <w:pPr>
        <w:spacing w:before="240" w:after="240"/>
        <w:rPr>
          <w:b/>
          <w:u w:val="single"/>
        </w:rPr>
      </w:pPr>
    </w:p>
    <w:p w14:paraId="38E23222" w14:textId="767C705C" w:rsidR="00246770" w:rsidRDefault="005A722E">
      <w:pPr>
        <w:spacing w:before="240" w:after="240"/>
      </w:pPr>
      <w:r>
        <w:rPr>
          <w:b/>
          <w:u w:val="single"/>
        </w:rPr>
        <w:t>2)</w:t>
      </w:r>
      <w:r>
        <w:rPr>
          <w:b/>
          <w:sz w:val="14"/>
          <w:szCs w:val="14"/>
          <w:u w:val="single"/>
        </w:rPr>
        <w:t xml:space="preserve"> </w:t>
      </w:r>
      <w:r>
        <w:rPr>
          <w:b/>
          <w:u w:val="single"/>
        </w:rPr>
        <w:t>Employees</w:t>
      </w:r>
      <w:r>
        <w:t xml:space="preserve"> (emp_ID, emp_name, emp_email, emp_phNum, emp_age, emp_address(emp_city,emp_street), emp_extension, dept_name, emp_salary)</w:t>
      </w:r>
    </w:p>
    <w:p w14:paraId="58AA1A8A" w14:textId="40532A4B" w:rsidR="00246770" w:rsidRDefault="005A722E">
      <w:pPr>
        <w:spacing w:before="240" w:after="240"/>
      </w:pPr>
      <w:r>
        <w:t xml:space="preserve">Our employees are the backbone of our hotel. They ensure that everything is going smoothly in all departments and hotel services. They assist our guests and ensure that they have a great experience at the hotel. Our employee entity consists of the employee’s unique ID, name, phone number, email, age, address, salar, phone number extension and the department to which they belong. </w:t>
      </w:r>
    </w:p>
    <w:p w14:paraId="0C14FF5E" w14:textId="1EEF7BA6" w:rsidR="00246770" w:rsidRPr="005A722E" w:rsidRDefault="005A722E" w:rsidP="005A722E">
      <w:pPr>
        <w:spacing w:before="240" w:after="240"/>
      </w:pPr>
      <w:r>
        <w:rPr>
          <w:noProof/>
        </w:rPr>
        <w:lastRenderedPageBreak/>
        <w:drawing>
          <wp:anchor distT="114300" distB="114300" distL="114300" distR="114300" simplePos="0" relativeHeight="251660288" behindDoc="0" locked="0" layoutInCell="1" hidden="0" allowOverlap="1" wp14:anchorId="17184C69" wp14:editId="1A380FE5">
            <wp:simplePos x="0" y="0"/>
            <wp:positionH relativeFrom="column">
              <wp:posOffset>533400</wp:posOffset>
            </wp:positionH>
            <wp:positionV relativeFrom="paragraph">
              <wp:posOffset>346425</wp:posOffset>
            </wp:positionV>
            <wp:extent cx="4324350" cy="2628900"/>
            <wp:effectExtent l="0" t="0" r="0" b="0"/>
            <wp:wrapTopAndBottom distT="114300" distB="114300"/>
            <wp:docPr id="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4324350" cy="2628900"/>
                    </a:xfrm>
                    <a:prstGeom prst="rect">
                      <a:avLst/>
                    </a:prstGeom>
                    <a:ln/>
                  </pic:spPr>
                </pic:pic>
              </a:graphicData>
            </a:graphic>
          </wp:anchor>
        </w:drawing>
      </w:r>
    </w:p>
    <w:p w14:paraId="1C95606A" w14:textId="7C58E4FA" w:rsidR="00246770" w:rsidRDefault="00246770">
      <w:pPr>
        <w:spacing w:before="240" w:after="240"/>
        <w:rPr>
          <w:b/>
          <w:u w:val="single"/>
        </w:rPr>
      </w:pPr>
    </w:p>
    <w:p w14:paraId="795551C3" w14:textId="77777777" w:rsidR="005A722E" w:rsidRDefault="005A722E">
      <w:pPr>
        <w:spacing w:before="240" w:after="240"/>
        <w:rPr>
          <w:b/>
          <w:u w:val="single"/>
        </w:rPr>
      </w:pPr>
    </w:p>
    <w:p w14:paraId="29A07CE1" w14:textId="77777777" w:rsidR="00246770" w:rsidRDefault="005A722E">
      <w:pPr>
        <w:spacing w:before="240" w:after="240"/>
      </w:pPr>
      <w:r>
        <w:rPr>
          <w:b/>
          <w:u w:val="single"/>
        </w:rPr>
        <w:t xml:space="preserve"> 3)</w:t>
      </w:r>
      <w:r>
        <w:rPr>
          <w:b/>
          <w:sz w:val="14"/>
          <w:szCs w:val="14"/>
          <w:u w:val="single"/>
        </w:rPr>
        <w:t xml:space="preserve"> </w:t>
      </w:r>
      <w:r>
        <w:rPr>
          <w:b/>
          <w:u w:val="single"/>
        </w:rPr>
        <w:t>Department</w:t>
      </w:r>
      <w:r>
        <w:t xml:space="preserve"> (dept_id, dept_name, dept_phNum)</w:t>
      </w:r>
    </w:p>
    <w:p w14:paraId="0CE38A53" w14:textId="77777777" w:rsidR="00246770" w:rsidRDefault="005A722E">
      <w:pPr>
        <w:spacing w:before="240" w:after="240"/>
      </w:pPr>
      <w:r>
        <w:t>There are many departments at the hotel and together they ensure a variety of services in our hotel to please our guests. These departments vary between management, reception, kitchen, room service, valet parking, event planning and much more. Each entity is uniquely identified with a unique department ID, name of the department, its location and the phone number allocated to it.</w:t>
      </w:r>
    </w:p>
    <w:p w14:paraId="103E49AD" w14:textId="77777777" w:rsidR="00246770" w:rsidRDefault="005A722E">
      <w:pPr>
        <w:spacing w:before="240" w:after="240"/>
      </w:pPr>
      <w:r>
        <w:rPr>
          <w:noProof/>
        </w:rPr>
        <w:drawing>
          <wp:anchor distT="114300" distB="114300" distL="114300" distR="114300" simplePos="0" relativeHeight="251661312" behindDoc="0" locked="0" layoutInCell="1" hidden="0" allowOverlap="1" wp14:anchorId="73C67D0F" wp14:editId="20B8A37C">
            <wp:simplePos x="0" y="0"/>
            <wp:positionH relativeFrom="column">
              <wp:posOffset>1457325</wp:posOffset>
            </wp:positionH>
            <wp:positionV relativeFrom="paragraph">
              <wp:posOffset>213313</wp:posOffset>
            </wp:positionV>
            <wp:extent cx="2952750" cy="2133600"/>
            <wp:effectExtent l="0" t="0" r="0" b="0"/>
            <wp:wrapSquare wrapText="bothSides" distT="114300" distB="114300" distL="114300" distR="114300"/>
            <wp:docPr id="10"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a:srcRect/>
                    <a:stretch>
                      <a:fillRect/>
                    </a:stretch>
                  </pic:blipFill>
                  <pic:spPr>
                    <a:xfrm>
                      <a:off x="0" y="0"/>
                      <a:ext cx="2952750" cy="2133600"/>
                    </a:xfrm>
                    <a:prstGeom prst="rect">
                      <a:avLst/>
                    </a:prstGeom>
                    <a:ln/>
                  </pic:spPr>
                </pic:pic>
              </a:graphicData>
            </a:graphic>
          </wp:anchor>
        </w:drawing>
      </w:r>
    </w:p>
    <w:p w14:paraId="409D3C2D" w14:textId="77777777" w:rsidR="00246770" w:rsidRDefault="00246770">
      <w:pPr>
        <w:spacing w:before="240" w:after="240"/>
      </w:pPr>
    </w:p>
    <w:p w14:paraId="6B1A6B61" w14:textId="77777777" w:rsidR="00246770" w:rsidRDefault="00246770">
      <w:pPr>
        <w:spacing w:before="240" w:after="240"/>
      </w:pPr>
    </w:p>
    <w:p w14:paraId="6F964AB1" w14:textId="77777777" w:rsidR="00246770" w:rsidRDefault="00246770">
      <w:pPr>
        <w:spacing w:before="240" w:after="240"/>
      </w:pPr>
    </w:p>
    <w:p w14:paraId="73BC5C36" w14:textId="77777777" w:rsidR="00246770" w:rsidRDefault="00246770">
      <w:pPr>
        <w:spacing w:before="240" w:after="240"/>
      </w:pPr>
    </w:p>
    <w:p w14:paraId="1C2A83D2" w14:textId="77777777" w:rsidR="00246770" w:rsidRDefault="00246770">
      <w:pPr>
        <w:spacing w:before="240" w:after="240"/>
      </w:pPr>
    </w:p>
    <w:p w14:paraId="260FE10A" w14:textId="77777777" w:rsidR="00246770" w:rsidRDefault="00246770">
      <w:pPr>
        <w:spacing w:before="240" w:after="240"/>
        <w:rPr>
          <w:b/>
          <w:u w:val="single"/>
        </w:rPr>
      </w:pPr>
    </w:p>
    <w:p w14:paraId="4A38F6A1" w14:textId="77777777" w:rsidR="00246770" w:rsidRDefault="00246770">
      <w:pPr>
        <w:spacing w:before="240" w:after="240"/>
        <w:rPr>
          <w:b/>
          <w:u w:val="single"/>
        </w:rPr>
      </w:pPr>
    </w:p>
    <w:p w14:paraId="065A4899" w14:textId="64675D74" w:rsidR="00246770" w:rsidRDefault="00246770">
      <w:pPr>
        <w:spacing w:before="240" w:after="240"/>
        <w:rPr>
          <w:b/>
          <w:u w:val="single"/>
        </w:rPr>
      </w:pPr>
    </w:p>
    <w:p w14:paraId="6C791649" w14:textId="77777777" w:rsidR="005A722E" w:rsidRDefault="005A722E">
      <w:pPr>
        <w:spacing w:before="240" w:after="240"/>
        <w:rPr>
          <w:b/>
          <w:u w:val="single"/>
        </w:rPr>
      </w:pPr>
    </w:p>
    <w:p w14:paraId="509FBB58" w14:textId="77777777" w:rsidR="00246770" w:rsidRDefault="00246770">
      <w:pPr>
        <w:spacing w:before="240" w:after="240"/>
        <w:rPr>
          <w:b/>
          <w:u w:val="single"/>
        </w:rPr>
      </w:pPr>
    </w:p>
    <w:p w14:paraId="1AE30DCA" w14:textId="77777777" w:rsidR="00246770" w:rsidRDefault="005A722E">
      <w:pPr>
        <w:spacing w:before="240" w:after="240"/>
      </w:pPr>
      <w:r>
        <w:rPr>
          <w:b/>
          <w:u w:val="single"/>
        </w:rPr>
        <w:lastRenderedPageBreak/>
        <w:t>4) Branch</w:t>
      </w:r>
      <w:r>
        <w:t xml:space="preserve"> (branch_id,</w:t>
      </w:r>
      <w:r>
        <w:rPr>
          <w:color w:val="333333"/>
          <w:sz w:val="25"/>
          <w:szCs w:val="25"/>
        </w:rPr>
        <w:t xml:space="preserve"> B_Country,B_Address(B_City,B_Street),branch_zip, </w:t>
      </w:r>
      <w:r>
        <w:rPr>
          <w:color w:val="333333"/>
          <w:sz w:val="23"/>
          <w:szCs w:val="23"/>
        </w:rPr>
        <w:t>branch_phNum</w:t>
      </w:r>
      <w:r>
        <w:t>)</w:t>
      </w:r>
    </w:p>
    <w:p w14:paraId="1394CAAA" w14:textId="77777777" w:rsidR="00246770" w:rsidRDefault="005A722E">
      <w:pPr>
        <w:spacing w:before="240" w:after="240"/>
      </w:pPr>
      <w:r>
        <w:t>Our hotel has many branches across many countries. The branch entity is characterized by a unique ID which is a primary key, address, multivalued phone numbers,, country and  zip number. This entity specifies at which branch employees work and at which branch are guests staying.</w:t>
      </w:r>
      <w:r>
        <w:rPr>
          <w:noProof/>
        </w:rPr>
        <w:drawing>
          <wp:anchor distT="114300" distB="114300" distL="114300" distR="114300" simplePos="0" relativeHeight="251662336" behindDoc="0" locked="0" layoutInCell="1" hidden="0" allowOverlap="1" wp14:anchorId="66648969" wp14:editId="39F87848">
            <wp:simplePos x="0" y="0"/>
            <wp:positionH relativeFrom="column">
              <wp:posOffset>1085850</wp:posOffset>
            </wp:positionH>
            <wp:positionV relativeFrom="paragraph">
              <wp:posOffset>762000</wp:posOffset>
            </wp:positionV>
            <wp:extent cx="3421105" cy="2359058"/>
            <wp:effectExtent l="0" t="0" r="0" b="0"/>
            <wp:wrapTopAndBottom distT="114300" distB="11430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3421105" cy="2359058"/>
                    </a:xfrm>
                    <a:prstGeom prst="rect">
                      <a:avLst/>
                    </a:prstGeom>
                    <a:ln/>
                  </pic:spPr>
                </pic:pic>
              </a:graphicData>
            </a:graphic>
          </wp:anchor>
        </w:drawing>
      </w:r>
    </w:p>
    <w:p w14:paraId="4E2F8BC9" w14:textId="565F7EB6" w:rsidR="00246770" w:rsidRDefault="00246770">
      <w:pPr>
        <w:spacing w:before="240" w:after="240"/>
      </w:pPr>
    </w:p>
    <w:p w14:paraId="288CE403" w14:textId="4013FD0A" w:rsidR="005A722E" w:rsidRDefault="005A722E">
      <w:pPr>
        <w:spacing w:before="240" w:after="240"/>
      </w:pPr>
    </w:p>
    <w:p w14:paraId="59DF3A14" w14:textId="63C3FC1D" w:rsidR="005A722E" w:rsidRDefault="005A722E">
      <w:pPr>
        <w:spacing w:before="240" w:after="240"/>
      </w:pPr>
    </w:p>
    <w:p w14:paraId="70ABBF1F" w14:textId="07CFF942" w:rsidR="005A722E" w:rsidRDefault="005A722E">
      <w:pPr>
        <w:spacing w:before="240" w:after="240"/>
      </w:pPr>
    </w:p>
    <w:p w14:paraId="509A0928" w14:textId="405E1581" w:rsidR="005A722E" w:rsidRDefault="005A722E">
      <w:pPr>
        <w:spacing w:before="240" w:after="240"/>
      </w:pPr>
    </w:p>
    <w:p w14:paraId="746BC4C3" w14:textId="656850F1" w:rsidR="005A722E" w:rsidRDefault="005A722E">
      <w:pPr>
        <w:spacing w:before="240" w:after="240"/>
      </w:pPr>
    </w:p>
    <w:p w14:paraId="6DF6212A" w14:textId="16632C84" w:rsidR="005A722E" w:rsidRDefault="005A722E">
      <w:pPr>
        <w:spacing w:before="240" w:after="240"/>
      </w:pPr>
    </w:p>
    <w:p w14:paraId="75AF78ED" w14:textId="67BF060B" w:rsidR="005A722E" w:rsidRDefault="005A722E">
      <w:pPr>
        <w:spacing w:before="240" w:after="240"/>
      </w:pPr>
    </w:p>
    <w:p w14:paraId="2657CE35" w14:textId="118E848C" w:rsidR="005A722E" w:rsidRDefault="005A722E">
      <w:pPr>
        <w:spacing w:before="240" w:after="240"/>
      </w:pPr>
    </w:p>
    <w:p w14:paraId="237FB8AA" w14:textId="75DC285F" w:rsidR="005A722E" w:rsidRDefault="005A722E">
      <w:pPr>
        <w:spacing w:before="240" w:after="240"/>
      </w:pPr>
    </w:p>
    <w:p w14:paraId="1A05C3D1" w14:textId="6A35F3C7" w:rsidR="005A722E" w:rsidRDefault="005A722E">
      <w:pPr>
        <w:spacing w:before="240" w:after="240"/>
      </w:pPr>
    </w:p>
    <w:p w14:paraId="32D604BE" w14:textId="5780B2A1" w:rsidR="005A722E" w:rsidRDefault="005A722E">
      <w:pPr>
        <w:spacing w:before="240" w:after="240"/>
      </w:pPr>
    </w:p>
    <w:p w14:paraId="7F51C0DF" w14:textId="7E612AE9" w:rsidR="005A722E" w:rsidRDefault="005A722E">
      <w:pPr>
        <w:spacing w:before="240" w:after="240"/>
      </w:pPr>
    </w:p>
    <w:p w14:paraId="70B82F3E" w14:textId="77777777" w:rsidR="005A722E" w:rsidRDefault="005A722E">
      <w:pPr>
        <w:spacing w:before="240" w:after="240"/>
      </w:pPr>
    </w:p>
    <w:p w14:paraId="1112886C" w14:textId="77777777" w:rsidR="00246770" w:rsidRDefault="005A722E">
      <w:pPr>
        <w:spacing w:before="240" w:after="240"/>
      </w:pPr>
      <w:r>
        <w:rPr>
          <w:b/>
          <w:u w:val="single"/>
        </w:rPr>
        <w:lastRenderedPageBreak/>
        <w:t>5)</w:t>
      </w:r>
      <w:r>
        <w:rPr>
          <w:b/>
          <w:sz w:val="14"/>
          <w:szCs w:val="14"/>
          <w:u w:val="single"/>
        </w:rPr>
        <w:t xml:space="preserve"> </w:t>
      </w:r>
      <w:r>
        <w:rPr>
          <w:b/>
          <w:u w:val="single"/>
        </w:rPr>
        <w:t>Reservation_details</w:t>
      </w:r>
      <w:r>
        <w:t xml:space="preserve"> (reservation_id, branch_id, check_in, check_out, payment_id, emp_ID)</w:t>
      </w:r>
    </w:p>
    <w:p w14:paraId="0F084804" w14:textId="3A0469E6" w:rsidR="00246770" w:rsidRDefault="005A722E">
      <w:pPr>
        <w:spacing w:before="240" w:after="240"/>
      </w:pPr>
      <w:r>
        <w:t>When a guest books a room, the reservation details will be stored in the Reservation entity. This entity includes foreign keys such as room_num, branch_id to know where the guest is exactly staying, payment_id to link it with the payment, guest_id to know which guest made what reservation, and emp_id to know which employee received the reservation details. This entity also includes the reservation_ID that uniquely distinguishes each instance of Reservation, and finally check_in and check_out times. With all these details included, we assure each guest that their rooms will be available to them once they arrive.</w:t>
      </w:r>
      <w:r>
        <w:rPr>
          <w:noProof/>
        </w:rPr>
        <w:drawing>
          <wp:anchor distT="114300" distB="114300" distL="114300" distR="114300" simplePos="0" relativeHeight="251663360" behindDoc="0" locked="0" layoutInCell="1" hidden="0" allowOverlap="1" wp14:anchorId="0C2B34A8" wp14:editId="708FC3FB">
            <wp:simplePos x="0" y="0"/>
            <wp:positionH relativeFrom="column">
              <wp:posOffset>1381125</wp:posOffset>
            </wp:positionH>
            <wp:positionV relativeFrom="paragraph">
              <wp:posOffset>1428750</wp:posOffset>
            </wp:positionV>
            <wp:extent cx="3124200" cy="2847975"/>
            <wp:effectExtent l="0" t="0" r="0" b="0"/>
            <wp:wrapSquare wrapText="bothSides" distT="114300" distB="114300" distL="114300" distR="11430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3124200" cy="2847975"/>
                    </a:xfrm>
                    <a:prstGeom prst="rect">
                      <a:avLst/>
                    </a:prstGeom>
                    <a:ln/>
                  </pic:spPr>
                </pic:pic>
              </a:graphicData>
            </a:graphic>
          </wp:anchor>
        </w:drawing>
      </w:r>
    </w:p>
    <w:p w14:paraId="4BBF7E72" w14:textId="77777777" w:rsidR="00246770" w:rsidRDefault="00246770">
      <w:pPr>
        <w:spacing w:before="240" w:after="240"/>
      </w:pPr>
    </w:p>
    <w:p w14:paraId="0C62AFB6" w14:textId="77777777" w:rsidR="00246770" w:rsidRDefault="00246770">
      <w:pPr>
        <w:spacing w:before="240" w:after="240"/>
        <w:rPr>
          <w:u w:val="single"/>
        </w:rPr>
      </w:pPr>
    </w:p>
    <w:p w14:paraId="40FB99DB" w14:textId="77777777" w:rsidR="00246770" w:rsidRDefault="00246770">
      <w:pPr>
        <w:spacing w:before="240" w:after="240"/>
        <w:rPr>
          <w:u w:val="single"/>
        </w:rPr>
      </w:pPr>
    </w:p>
    <w:p w14:paraId="0F4A3E01" w14:textId="77777777" w:rsidR="00246770" w:rsidRDefault="00246770">
      <w:pPr>
        <w:spacing w:before="240" w:after="240"/>
        <w:rPr>
          <w:u w:val="single"/>
        </w:rPr>
      </w:pPr>
    </w:p>
    <w:p w14:paraId="2E395EDE" w14:textId="77777777" w:rsidR="00246770" w:rsidRDefault="00246770">
      <w:pPr>
        <w:spacing w:before="240" w:after="240"/>
        <w:rPr>
          <w:u w:val="single"/>
        </w:rPr>
      </w:pPr>
    </w:p>
    <w:p w14:paraId="69F92E75" w14:textId="77777777" w:rsidR="00246770" w:rsidRDefault="00246770">
      <w:pPr>
        <w:spacing w:before="240" w:after="240"/>
        <w:rPr>
          <w:u w:val="single"/>
        </w:rPr>
      </w:pPr>
    </w:p>
    <w:p w14:paraId="1778271B" w14:textId="77777777" w:rsidR="00246770" w:rsidRDefault="00246770">
      <w:pPr>
        <w:spacing w:before="240" w:after="240"/>
        <w:rPr>
          <w:u w:val="single"/>
        </w:rPr>
      </w:pPr>
    </w:p>
    <w:p w14:paraId="664C519B" w14:textId="77777777" w:rsidR="00246770" w:rsidRDefault="00246770">
      <w:pPr>
        <w:spacing w:before="240" w:after="240"/>
        <w:rPr>
          <w:u w:val="single"/>
        </w:rPr>
      </w:pPr>
    </w:p>
    <w:p w14:paraId="18E3A710" w14:textId="77777777" w:rsidR="00246770" w:rsidRDefault="00246770">
      <w:pPr>
        <w:spacing w:before="240" w:after="240"/>
        <w:rPr>
          <w:u w:val="single"/>
        </w:rPr>
      </w:pPr>
    </w:p>
    <w:p w14:paraId="708CDF09" w14:textId="77777777" w:rsidR="00246770" w:rsidRDefault="005A722E">
      <w:pPr>
        <w:spacing w:before="240" w:after="240"/>
      </w:pPr>
      <w:r>
        <w:rPr>
          <w:u w:val="single"/>
        </w:rPr>
        <w:t>6)</w:t>
      </w:r>
      <w:r>
        <w:rPr>
          <w:sz w:val="14"/>
          <w:szCs w:val="14"/>
          <w:u w:val="single"/>
        </w:rPr>
        <w:t xml:space="preserve">   </w:t>
      </w:r>
      <w:r>
        <w:rPr>
          <w:b/>
          <w:u w:val="single"/>
        </w:rPr>
        <w:t>Payment</w:t>
      </w:r>
      <w:r>
        <w:rPr>
          <w:b/>
        </w:rPr>
        <w:t xml:space="preserve">  </w:t>
      </w:r>
      <w:r>
        <w:t>(payment_id, payment_method,Room_number, total_amount, card_number, payment_details)</w:t>
      </w:r>
    </w:p>
    <w:p w14:paraId="67554E62" w14:textId="77777777" w:rsidR="00246770" w:rsidRDefault="005A722E">
      <w:pPr>
        <w:spacing w:before="240" w:after="240"/>
      </w:pPr>
      <w:r>
        <w:t xml:space="preserve">At our hotel, we have the most flexible payment method whereby we ensure that the guest feels comfortable when dealing with us. We accept the payments online or cash once the guest arrives. Moreover, we deal with authenticated monetary services thus the guest’s information is secured. </w:t>
      </w:r>
      <w:r>
        <w:rPr>
          <w:noProof/>
        </w:rPr>
        <w:drawing>
          <wp:anchor distT="114300" distB="114300" distL="114300" distR="114300" simplePos="0" relativeHeight="251664384" behindDoc="0" locked="0" layoutInCell="1" hidden="0" allowOverlap="1" wp14:anchorId="565E61CD" wp14:editId="7DDAEBC8">
            <wp:simplePos x="0" y="0"/>
            <wp:positionH relativeFrom="column">
              <wp:posOffset>1219200</wp:posOffset>
            </wp:positionH>
            <wp:positionV relativeFrom="paragraph">
              <wp:posOffset>819150</wp:posOffset>
            </wp:positionV>
            <wp:extent cx="3057525" cy="2359437"/>
            <wp:effectExtent l="0" t="0" r="0" b="0"/>
            <wp:wrapSquare wrapText="bothSides" distT="114300" distB="114300" distL="114300" distR="114300"/>
            <wp:docPr id="1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3057525" cy="2359437"/>
                    </a:xfrm>
                    <a:prstGeom prst="rect">
                      <a:avLst/>
                    </a:prstGeom>
                    <a:ln/>
                  </pic:spPr>
                </pic:pic>
              </a:graphicData>
            </a:graphic>
          </wp:anchor>
        </w:drawing>
      </w:r>
    </w:p>
    <w:p w14:paraId="4EACF804" w14:textId="77777777" w:rsidR="00246770" w:rsidRDefault="00246770">
      <w:pPr>
        <w:spacing w:before="240" w:after="240"/>
        <w:rPr>
          <w:u w:val="single"/>
        </w:rPr>
      </w:pPr>
    </w:p>
    <w:p w14:paraId="5CB3994D" w14:textId="77777777" w:rsidR="00246770" w:rsidRDefault="00246770">
      <w:pPr>
        <w:spacing w:before="240" w:after="240"/>
        <w:rPr>
          <w:u w:val="single"/>
        </w:rPr>
      </w:pPr>
    </w:p>
    <w:p w14:paraId="710D15BB" w14:textId="77777777" w:rsidR="00246770" w:rsidRDefault="00246770">
      <w:pPr>
        <w:spacing w:before="240" w:after="240"/>
        <w:rPr>
          <w:u w:val="single"/>
        </w:rPr>
      </w:pPr>
    </w:p>
    <w:p w14:paraId="1E07A351" w14:textId="77777777" w:rsidR="00246770" w:rsidRDefault="00246770">
      <w:pPr>
        <w:spacing w:before="240" w:after="240"/>
        <w:rPr>
          <w:u w:val="single"/>
        </w:rPr>
      </w:pPr>
    </w:p>
    <w:p w14:paraId="261121FC" w14:textId="77777777" w:rsidR="00246770" w:rsidRDefault="00246770">
      <w:pPr>
        <w:spacing w:before="240" w:after="240"/>
        <w:rPr>
          <w:u w:val="single"/>
        </w:rPr>
      </w:pPr>
    </w:p>
    <w:p w14:paraId="7A5185ED" w14:textId="77777777" w:rsidR="00246770" w:rsidRDefault="00246770">
      <w:pPr>
        <w:spacing w:before="240" w:after="240"/>
        <w:rPr>
          <w:u w:val="single"/>
        </w:rPr>
      </w:pPr>
    </w:p>
    <w:p w14:paraId="599CF00C" w14:textId="77777777" w:rsidR="00246770" w:rsidRDefault="00246770">
      <w:pPr>
        <w:spacing w:before="240" w:after="240"/>
        <w:rPr>
          <w:u w:val="single"/>
        </w:rPr>
      </w:pPr>
    </w:p>
    <w:p w14:paraId="74B1ECAD" w14:textId="77777777" w:rsidR="00246770" w:rsidRDefault="005A722E">
      <w:pPr>
        <w:spacing w:before="240" w:after="240"/>
      </w:pPr>
      <w:r>
        <w:rPr>
          <w:u w:val="single"/>
        </w:rPr>
        <w:lastRenderedPageBreak/>
        <w:t>7)</w:t>
      </w:r>
      <w:r>
        <w:rPr>
          <w:b/>
          <w:sz w:val="14"/>
          <w:szCs w:val="14"/>
          <w:u w:val="single"/>
        </w:rPr>
        <w:t xml:space="preserve"> </w:t>
      </w:r>
      <w:r>
        <w:rPr>
          <w:b/>
          <w:u w:val="single"/>
        </w:rPr>
        <w:t>Room</w:t>
      </w:r>
      <w:r>
        <w:t xml:space="preserve"> (Room_number, room_type, floor_number, room_price, availability)</w:t>
      </w:r>
    </w:p>
    <w:p w14:paraId="68D18D66" w14:textId="77777777" w:rsidR="00246770" w:rsidRDefault="005A722E">
      <w:pPr>
        <w:spacing w:before="240" w:after="240"/>
      </w:pPr>
      <w:r>
        <w:t>At our hotel we have the most luxurious and spacious rooms. We work on delivering the best form of hospitality to our guests so that they get to experience the highest level of comfort and most comfortable hotel experience. Each floor at our hotel has a certain theme to it. The rooms are designed by the best interior designers in the world in order to ensure that our guests are having a luxurious time at our hotel.</w:t>
      </w:r>
      <w:r>
        <w:rPr>
          <w:noProof/>
        </w:rPr>
        <w:drawing>
          <wp:anchor distT="114300" distB="114300" distL="114300" distR="114300" simplePos="0" relativeHeight="251665408" behindDoc="0" locked="0" layoutInCell="1" hidden="0" allowOverlap="1" wp14:anchorId="52945097" wp14:editId="1EE4914A">
            <wp:simplePos x="0" y="0"/>
            <wp:positionH relativeFrom="column">
              <wp:posOffset>1657350</wp:posOffset>
            </wp:positionH>
            <wp:positionV relativeFrom="paragraph">
              <wp:posOffset>1114425</wp:posOffset>
            </wp:positionV>
            <wp:extent cx="2619375" cy="2428875"/>
            <wp:effectExtent l="0" t="0" r="0" b="0"/>
            <wp:wrapTopAndBottom distT="114300" distB="114300"/>
            <wp:docPr id="1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5"/>
                    <a:srcRect/>
                    <a:stretch>
                      <a:fillRect/>
                    </a:stretch>
                  </pic:blipFill>
                  <pic:spPr>
                    <a:xfrm>
                      <a:off x="0" y="0"/>
                      <a:ext cx="2619375" cy="2428875"/>
                    </a:xfrm>
                    <a:prstGeom prst="rect">
                      <a:avLst/>
                    </a:prstGeom>
                    <a:ln/>
                  </pic:spPr>
                </pic:pic>
              </a:graphicData>
            </a:graphic>
          </wp:anchor>
        </w:drawing>
      </w:r>
    </w:p>
    <w:p w14:paraId="3B9BE9D1" w14:textId="77777777" w:rsidR="00246770" w:rsidRDefault="00246770">
      <w:pPr>
        <w:spacing w:before="240" w:after="240"/>
      </w:pPr>
    </w:p>
    <w:p w14:paraId="6765BE8E" w14:textId="77777777" w:rsidR="00246770" w:rsidRDefault="005A722E">
      <w:pPr>
        <w:spacing w:before="240" w:after="240"/>
      </w:pPr>
      <w:r>
        <w:rPr>
          <w:u w:val="single"/>
        </w:rPr>
        <w:t>8)</w:t>
      </w:r>
      <w:r>
        <w:rPr>
          <w:sz w:val="14"/>
          <w:szCs w:val="14"/>
          <w:u w:val="single"/>
        </w:rPr>
        <w:t xml:space="preserve">  </w:t>
      </w:r>
      <w:r>
        <w:rPr>
          <w:b/>
          <w:u w:val="single"/>
        </w:rPr>
        <w:t>Service</w:t>
      </w:r>
      <w:r>
        <w:t xml:space="preserve"> (service_id, emp_ID, serv_type, Room_number, serv_time) </w:t>
      </w:r>
    </w:p>
    <w:p w14:paraId="454C404D" w14:textId="77777777" w:rsidR="00246770" w:rsidRDefault="005A722E">
      <w:pPr>
        <w:spacing w:before="240" w:after="240"/>
      </w:pPr>
      <w:r>
        <w:t>Services are available at any time of the day, the guest will be able to receive several services within a very short period of time. We also deliver various selections of services for the guest to benefit from multiple types of cuisines, laundry, valet parking, transportation, spa, swimming pool,  gym and room services.</w:t>
      </w:r>
    </w:p>
    <w:p w14:paraId="194BA756" w14:textId="64F94E70" w:rsidR="00246770" w:rsidRDefault="005A722E">
      <w:pPr>
        <w:spacing w:before="240" w:after="240"/>
        <w:jc w:val="center"/>
      </w:pPr>
      <w:r>
        <w:rPr>
          <w:noProof/>
        </w:rPr>
        <w:drawing>
          <wp:inline distT="114300" distB="114300" distL="114300" distR="114300" wp14:anchorId="41A694F5" wp14:editId="2EAD4303">
            <wp:extent cx="3418050" cy="2571750"/>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3418050" cy="2571750"/>
                    </a:xfrm>
                    <a:prstGeom prst="rect">
                      <a:avLst/>
                    </a:prstGeom>
                    <a:ln/>
                  </pic:spPr>
                </pic:pic>
              </a:graphicData>
            </a:graphic>
          </wp:inline>
        </w:drawing>
      </w:r>
    </w:p>
    <w:p w14:paraId="4B4314B3" w14:textId="77777777" w:rsidR="005A722E" w:rsidRDefault="005A722E">
      <w:pPr>
        <w:spacing w:before="240" w:after="240"/>
        <w:jc w:val="center"/>
      </w:pPr>
    </w:p>
    <w:p w14:paraId="065F4E29" w14:textId="77777777" w:rsidR="00246770" w:rsidRDefault="005A722E">
      <w:pPr>
        <w:spacing w:before="240" w:after="240"/>
      </w:pPr>
      <w:r>
        <w:rPr>
          <w:u w:val="single"/>
        </w:rPr>
        <w:lastRenderedPageBreak/>
        <w:t>9)</w:t>
      </w:r>
      <w:r>
        <w:rPr>
          <w:sz w:val="14"/>
          <w:szCs w:val="14"/>
          <w:u w:val="single"/>
        </w:rPr>
        <w:t xml:space="preserve">  </w:t>
      </w:r>
      <w:r>
        <w:rPr>
          <w:b/>
          <w:u w:val="single"/>
        </w:rPr>
        <w:t>Premium Services</w:t>
      </w:r>
      <w:r>
        <w:t xml:space="preserve"> (Pservice_ID, Discount_Rate, Rewards_Points, Service_Type, PServ_stime, PServ_etime)</w:t>
      </w:r>
    </w:p>
    <w:p w14:paraId="11462C0D" w14:textId="677DF416" w:rsidR="00246770" w:rsidRDefault="005A722E">
      <w:pPr>
        <w:spacing w:before="240" w:after="240"/>
      </w:pPr>
      <w:r>
        <w:t>We offer Premium services, identified by its Premium_ID, at our hotel to guests who maintain 10000 Rewards_Points. Moreover, we keep track of the Rewards_Points that can promote a guest from regular to Premium. The Premium services allow guest’s access to the VIP lounge, luxury breakfast, garden terrace, and authorize them to have Discount_Rate on their booking fees. Finally, we hold data regarding the Service_Type, PServ_stime and PServ_etime to provide them with the best possible guest service.</w:t>
      </w:r>
      <w:r>
        <w:rPr>
          <w:noProof/>
        </w:rPr>
        <w:drawing>
          <wp:anchor distT="114300" distB="114300" distL="114300" distR="114300" simplePos="0" relativeHeight="251666432" behindDoc="0" locked="0" layoutInCell="1" hidden="0" allowOverlap="1" wp14:anchorId="47F092EC" wp14:editId="7341307D">
            <wp:simplePos x="0" y="0"/>
            <wp:positionH relativeFrom="column">
              <wp:posOffset>676275</wp:posOffset>
            </wp:positionH>
            <wp:positionV relativeFrom="paragraph">
              <wp:posOffset>1314450</wp:posOffset>
            </wp:positionV>
            <wp:extent cx="3424238" cy="2030237"/>
            <wp:effectExtent l="0" t="0" r="0" b="0"/>
            <wp:wrapSquare wrapText="bothSides" distT="114300" distB="114300" distL="114300" distR="11430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l="-17777" t="-3286" r="17777" b="3286"/>
                    <a:stretch>
                      <a:fillRect/>
                    </a:stretch>
                  </pic:blipFill>
                  <pic:spPr>
                    <a:xfrm>
                      <a:off x="0" y="0"/>
                      <a:ext cx="3424238" cy="2030237"/>
                    </a:xfrm>
                    <a:prstGeom prst="rect">
                      <a:avLst/>
                    </a:prstGeom>
                    <a:ln/>
                  </pic:spPr>
                </pic:pic>
              </a:graphicData>
            </a:graphic>
          </wp:anchor>
        </w:drawing>
      </w:r>
    </w:p>
    <w:p w14:paraId="4C14A831" w14:textId="77777777" w:rsidR="00246770" w:rsidRDefault="00246770">
      <w:pPr>
        <w:spacing w:before="240" w:after="240"/>
      </w:pPr>
    </w:p>
    <w:p w14:paraId="4F8545DA" w14:textId="77777777" w:rsidR="00246770" w:rsidRDefault="00246770">
      <w:pPr>
        <w:spacing w:before="240" w:after="240"/>
      </w:pPr>
    </w:p>
    <w:p w14:paraId="46D5A52B" w14:textId="77777777" w:rsidR="00246770" w:rsidRDefault="00246770">
      <w:pPr>
        <w:spacing w:before="240" w:after="240"/>
      </w:pPr>
    </w:p>
    <w:p w14:paraId="0D2E4ED2" w14:textId="77777777" w:rsidR="00246770" w:rsidRDefault="00246770">
      <w:pPr>
        <w:spacing w:before="240" w:after="240"/>
        <w:rPr>
          <w:u w:val="single"/>
        </w:rPr>
      </w:pPr>
    </w:p>
    <w:p w14:paraId="44928CDB" w14:textId="77777777" w:rsidR="00246770" w:rsidRDefault="00246770">
      <w:pPr>
        <w:spacing w:before="240" w:after="240"/>
        <w:rPr>
          <w:u w:val="single"/>
        </w:rPr>
      </w:pPr>
    </w:p>
    <w:p w14:paraId="45327ABC" w14:textId="77777777" w:rsidR="00246770" w:rsidRDefault="00246770">
      <w:pPr>
        <w:spacing w:before="240" w:after="240"/>
        <w:rPr>
          <w:u w:val="single"/>
        </w:rPr>
      </w:pPr>
    </w:p>
    <w:p w14:paraId="3C9B5B95" w14:textId="77777777" w:rsidR="00246770" w:rsidRDefault="00246770">
      <w:pPr>
        <w:spacing w:before="240" w:after="240"/>
        <w:rPr>
          <w:u w:val="single"/>
        </w:rPr>
      </w:pPr>
    </w:p>
    <w:p w14:paraId="2F154270" w14:textId="77777777" w:rsidR="00246770" w:rsidRDefault="005A722E">
      <w:pPr>
        <w:spacing w:before="240" w:after="240"/>
      </w:pPr>
      <w:r>
        <w:rPr>
          <w:u w:val="single"/>
        </w:rPr>
        <w:t>10)</w:t>
      </w:r>
      <w:r>
        <w:rPr>
          <w:sz w:val="14"/>
          <w:szCs w:val="14"/>
          <w:u w:val="single"/>
        </w:rPr>
        <w:t xml:space="preserve">   </w:t>
      </w:r>
      <w:r>
        <w:rPr>
          <w:b/>
          <w:u w:val="single"/>
        </w:rPr>
        <w:t>Events</w:t>
      </w:r>
      <w:r>
        <w:rPr>
          <w:b/>
        </w:rPr>
        <w:t xml:space="preserve"> </w:t>
      </w:r>
      <w:r>
        <w:t>(event_id, event_date_time, event_type).</w:t>
      </w:r>
    </w:p>
    <w:p w14:paraId="5DA29E53" w14:textId="77777777" w:rsidR="00246770" w:rsidRDefault="005A722E">
      <w:pPr>
        <w:spacing w:before="240" w:after="240"/>
      </w:pPr>
      <w:r>
        <w:t>To keep our Hotel lively and exciting, we rotate different events across the entire year. Each event is identified by its event_id and described by the description (such as New Year’s Eve, Easter ...). We also maintain the location, date and time of the event that are also classified by the event_type that could be private or public.</w:t>
      </w:r>
      <w:r>
        <w:rPr>
          <w:noProof/>
        </w:rPr>
        <w:drawing>
          <wp:anchor distT="114300" distB="114300" distL="114300" distR="114300" simplePos="0" relativeHeight="251667456" behindDoc="0" locked="0" layoutInCell="1" hidden="0" allowOverlap="1" wp14:anchorId="26EE1390" wp14:editId="16714160">
            <wp:simplePos x="0" y="0"/>
            <wp:positionH relativeFrom="column">
              <wp:posOffset>1685925</wp:posOffset>
            </wp:positionH>
            <wp:positionV relativeFrom="paragraph">
              <wp:posOffset>923925</wp:posOffset>
            </wp:positionV>
            <wp:extent cx="2281394" cy="2326660"/>
            <wp:effectExtent l="0" t="0" r="0" b="0"/>
            <wp:wrapSquare wrapText="bothSides" distT="114300" distB="114300" distL="114300" distR="11430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2281394" cy="2326660"/>
                    </a:xfrm>
                    <a:prstGeom prst="rect">
                      <a:avLst/>
                    </a:prstGeom>
                    <a:ln/>
                  </pic:spPr>
                </pic:pic>
              </a:graphicData>
            </a:graphic>
          </wp:anchor>
        </w:drawing>
      </w:r>
    </w:p>
    <w:p w14:paraId="42A0B59C" w14:textId="77777777" w:rsidR="00246770" w:rsidRDefault="00246770">
      <w:pPr>
        <w:spacing w:before="240" w:after="240"/>
      </w:pPr>
    </w:p>
    <w:p w14:paraId="2A640B3F" w14:textId="77777777" w:rsidR="00246770" w:rsidRDefault="00246770">
      <w:pPr>
        <w:spacing w:before="240" w:after="240"/>
      </w:pPr>
    </w:p>
    <w:p w14:paraId="5B10471A" w14:textId="77777777" w:rsidR="00246770" w:rsidRDefault="00246770">
      <w:pPr>
        <w:spacing w:before="240" w:after="240"/>
      </w:pPr>
    </w:p>
    <w:p w14:paraId="1A849AC5" w14:textId="77777777" w:rsidR="00246770" w:rsidRDefault="00246770">
      <w:pPr>
        <w:spacing w:before="240" w:after="240"/>
      </w:pPr>
    </w:p>
    <w:p w14:paraId="6C3247BD" w14:textId="77777777" w:rsidR="00246770" w:rsidRDefault="00246770">
      <w:pPr>
        <w:spacing w:before="240" w:after="240"/>
      </w:pPr>
    </w:p>
    <w:p w14:paraId="5FF70522" w14:textId="77777777" w:rsidR="00246770" w:rsidRDefault="00246770">
      <w:pPr>
        <w:spacing w:before="240" w:after="240"/>
      </w:pPr>
    </w:p>
    <w:p w14:paraId="228CE3B6" w14:textId="77777777" w:rsidR="00246770" w:rsidRDefault="00246770">
      <w:pPr>
        <w:spacing w:before="240" w:after="240"/>
      </w:pPr>
    </w:p>
    <w:p w14:paraId="12088859" w14:textId="6609E0C2" w:rsidR="00246770" w:rsidRDefault="00246770">
      <w:pPr>
        <w:spacing w:before="240" w:after="240"/>
      </w:pPr>
    </w:p>
    <w:p w14:paraId="24005A7B" w14:textId="3C9BD8A8" w:rsidR="005A722E" w:rsidRDefault="005A722E">
      <w:pPr>
        <w:spacing w:before="240" w:after="240"/>
      </w:pPr>
    </w:p>
    <w:p w14:paraId="41D372CF" w14:textId="77777777" w:rsidR="005A722E" w:rsidRDefault="005A722E">
      <w:pPr>
        <w:spacing w:before="240" w:after="240"/>
      </w:pPr>
    </w:p>
    <w:p w14:paraId="6C637FE4" w14:textId="7E4FB1B5" w:rsidR="00246770" w:rsidRDefault="005A722E">
      <w:pPr>
        <w:spacing w:before="240" w:after="240"/>
      </w:pPr>
      <w:r>
        <w:rPr>
          <w:u w:val="single"/>
        </w:rPr>
        <w:lastRenderedPageBreak/>
        <w:t xml:space="preserve">11) </w:t>
      </w:r>
      <w:r>
        <w:rPr>
          <w:b/>
          <w:u w:val="single"/>
        </w:rPr>
        <w:t>Restaurant</w:t>
      </w:r>
      <w:r>
        <w:t xml:space="preserve"> (rest_name, branch_id, rest_open_time, rest_close_time, number_of_tables, rest_phNum, rest_type)</w:t>
      </w:r>
    </w:p>
    <w:p w14:paraId="402E4B8F" w14:textId="52A63491" w:rsidR="00246770" w:rsidRDefault="005A722E">
      <w:pPr>
        <w:spacing w:before="240" w:after="240"/>
      </w:pPr>
      <w:r>
        <w:t xml:space="preserve">It is known that it is not a vacation without good food! That’s why at our hotel we have a variety of restaurants from Mediterranean to Japanese as well as Italian. This variety ensures that everyone is satisfied with the food as well as the ambience. Moreover, our restaurants have the best chefs from around the world that are well known for their culinary skills. </w:t>
      </w:r>
    </w:p>
    <w:p w14:paraId="4B157EFF" w14:textId="77777777" w:rsidR="00246770" w:rsidRDefault="005A722E">
      <w:pPr>
        <w:spacing w:before="240" w:after="240"/>
        <w:rPr>
          <w:u w:val="single"/>
        </w:rPr>
      </w:pPr>
      <w:r>
        <w:rPr>
          <w:noProof/>
        </w:rPr>
        <w:drawing>
          <wp:anchor distT="114300" distB="114300" distL="114300" distR="114300" simplePos="0" relativeHeight="251668480" behindDoc="0" locked="0" layoutInCell="1" hidden="0" allowOverlap="1" wp14:anchorId="11E5ACFC" wp14:editId="332A005C">
            <wp:simplePos x="0" y="0"/>
            <wp:positionH relativeFrom="column">
              <wp:posOffset>1252538</wp:posOffset>
            </wp:positionH>
            <wp:positionV relativeFrom="paragraph">
              <wp:posOffset>114300</wp:posOffset>
            </wp:positionV>
            <wp:extent cx="3050454" cy="2421875"/>
            <wp:effectExtent l="0" t="0" r="0" b="0"/>
            <wp:wrapTopAndBottom distT="114300" distB="11430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3050454" cy="2421875"/>
                    </a:xfrm>
                    <a:prstGeom prst="rect">
                      <a:avLst/>
                    </a:prstGeom>
                    <a:ln/>
                  </pic:spPr>
                </pic:pic>
              </a:graphicData>
            </a:graphic>
          </wp:anchor>
        </w:drawing>
      </w:r>
    </w:p>
    <w:p w14:paraId="12B5D282" w14:textId="77777777" w:rsidR="00246770" w:rsidRDefault="00246770">
      <w:pPr>
        <w:spacing w:before="240" w:after="240"/>
        <w:rPr>
          <w:u w:val="single"/>
        </w:rPr>
      </w:pPr>
    </w:p>
    <w:p w14:paraId="64597ED8" w14:textId="77777777" w:rsidR="00246770" w:rsidRDefault="00246770">
      <w:pPr>
        <w:spacing w:before="240" w:after="240"/>
        <w:rPr>
          <w:u w:val="single"/>
        </w:rPr>
      </w:pPr>
    </w:p>
    <w:p w14:paraId="58641875" w14:textId="77777777" w:rsidR="00246770" w:rsidRDefault="005A722E">
      <w:pPr>
        <w:spacing w:before="240" w:after="240"/>
      </w:pPr>
      <w:r>
        <w:rPr>
          <w:u w:val="single"/>
        </w:rPr>
        <w:t xml:space="preserve">12) </w:t>
      </w:r>
      <w:r>
        <w:rPr>
          <w:b/>
          <w:u w:val="single"/>
        </w:rPr>
        <w:t>Store</w:t>
      </w:r>
      <w:r>
        <w:t xml:space="preserve"> (store_name, store_phNum, opening_time, closing_time, branch_id)</w:t>
      </w:r>
    </w:p>
    <w:p w14:paraId="130B213D" w14:textId="65C2B9E9" w:rsidR="00246770" w:rsidRDefault="005A722E">
      <w:pPr>
        <w:spacing w:before="240" w:after="240"/>
      </w:pPr>
      <w:r>
        <w:t>At our hotel, we would like for our guest to shop for a souvenir in order to have a piece of our hotel as a memory.Therefore, we have a variety of stores and antique shops that would spark our guests’s interest. Moreover, we have a pharmacy that is fully equipped with all needed medical drugs in case a guest needs an urgent medicine.</w:t>
      </w:r>
    </w:p>
    <w:p w14:paraId="2D06E7BE" w14:textId="77777777" w:rsidR="00246770" w:rsidRDefault="00246770">
      <w:pPr>
        <w:spacing w:before="240" w:after="240"/>
      </w:pPr>
    </w:p>
    <w:p w14:paraId="7CF541E8" w14:textId="2EAB57AF" w:rsidR="00246770" w:rsidRDefault="005A722E">
      <w:pPr>
        <w:spacing w:before="240" w:after="240"/>
      </w:pPr>
      <w:ins w:id="0" w:author="Improtective" w:date="2021-05-09T13:53:00Z">
        <w:r>
          <w:rPr>
            <w:noProof/>
          </w:rPr>
          <w:lastRenderedPageBreak/>
          <w:drawing>
            <wp:anchor distT="114300" distB="114300" distL="114300" distR="114300" simplePos="0" relativeHeight="251669504" behindDoc="0" locked="0" layoutInCell="1" hidden="0" allowOverlap="1" wp14:anchorId="6D5CA7D4" wp14:editId="41003167">
              <wp:simplePos x="0" y="0"/>
              <wp:positionH relativeFrom="column">
                <wp:posOffset>805143</wp:posOffset>
              </wp:positionH>
              <wp:positionV relativeFrom="paragraph">
                <wp:posOffset>130708</wp:posOffset>
              </wp:positionV>
              <wp:extent cx="3596613" cy="2280953"/>
              <wp:effectExtent l="0" t="0" r="0" b="0"/>
              <wp:wrapSquare wrapText="bothSides" distT="114300" distB="114300" distL="114300" distR="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3596613" cy="2280953"/>
                      </a:xfrm>
                      <a:prstGeom prst="rect">
                        <a:avLst/>
                      </a:prstGeom>
                      <a:ln/>
                    </pic:spPr>
                  </pic:pic>
                </a:graphicData>
              </a:graphic>
              <wp14:sizeRelH relativeFrom="margin">
                <wp14:pctWidth>0</wp14:pctWidth>
              </wp14:sizeRelH>
              <wp14:sizeRelV relativeFrom="margin">
                <wp14:pctHeight>0</wp14:pctHeight>
              </wp14:sizeRelV>
            </wp:anchor>
          </w:drawing>
        </w:r>
      </w:ins>
    </w:p>
    <w:p w14:paraId="67EE51F9" w14:textId="77777777" w:rsidR="00246770" w:rsidRDefault="00246770">
      <w:pPr>
        <w:spacing w:before="240" w:after="240"/>
      </w:pPr>
    </w:p>
    <w:p w14:paraId="3CCB9E7D" w14:textId="77777777" w:rsidR="00246770" w:rsidRDefault="00246770">
      <w:pPr>
        <w:spacing w:before="240" w:after="240"/>
      </w:pPr>
    </w:p>
    <w:p w14:paraId="6A8C03DD" w14:textId="77777777" w:rsidR="00246770" w:rsidRDefault="00246770">
      <w:pPr>
        <w:spacing w:before="240" w:after="240"/>
        <w:rPr>
          <w:b/>
          <w:u w:val="single"/>
        </w:rPr>
      </w:pPr>
    </w:p>
    <w:p w14:paraId="187D290D" w14:textId="77777777" w:rsidR="00246770" w:rsidRDefault="00246770">
      <w:pPr>
        <w:spacing w:before="240" w:after="240"/>
        <w:rPr>
          <w:b/>
          <w:u w:val="single"/>
        </w:rPr>
      </w:pPr>
    </w:p>
    <w:p w14:paraId="149CA38E" w14:textId="77777777" w:rsidR="00246770" w:rsidRDefault="00246770">
      <w:pPr>
        <w:spacing w:before="240" w:after="240"/>
        <w:rPr>
          <w:b/>
          <w:u w:val="single"/>
        </w:rPr>
      </w:pPr>
    </w:p>
    <w:p w14:paraId="583B2B2B" w14:textId="77777777" w:rsidR="00246770" w:rsidRDefault="00246770">
      <w:pPr>
        <w:spacing w:before="240" w:after="240"/>
        <w:rPr>
          <w:b/>
          <w:u w:val="single"/>
        </w:rPr>
      </w:pPr>
    </w:p>
    <w:p w14:paraId="70F3ED61" w14:textId="77777777" w:rsidR="00246770" w:rsidRDefault="00246770">
      <w:pPr>
        <w:spacing w:before="240" w:after="240"/>
        <w:rPr>
          <w:b/>
          <w:u w:val="single"/>
        </w:rPr>
      </w:pPr>
    </w:p>
    <w:p w14:paraId="58E69D7E" w14:textId="77777777" w:rsidR="00246770" w:rsidRDefault="00246770">
      <w:pPr>
        <w:spacing w:before="240" w:after="240"/>
        <w:rPr>
          <w:b/>
          <w:u w:val="single"/>
        </w:rPr>
      </w:pPr>
    </w:p>
    <w:p w14:paraId="2234E356" w14:textId="77777777" w:rsidR="00246770" w:rsidRDefault="00246770">
      <w:pPr>
        <w:spacing w:before="240" w:after="240"/>
        <w:rPr>
          <w:b/>
          <w:u w:val="single"/>
        </w:rPr>
      </w:pPr>
    </w:p>
    <w:p w14:paraId="620217AE" w14:textId="77777777" w:rsidR="00246770" w:rsidRDefault="00246770">
      <w:pPr>
        <w:spacing w:before="240" w:after="240"/>
        <w:rPr>
          <w:b/>
          <w:u w:val="single"/>
        </w:rPr>
      </w:pPr>
    </w:p>
    <w:p w14:paraId="05536C52" w14:textId="77777777" w:rsidR="00246770" w:rsidRDefault="005A722E">
      <w:pPr>
        <w:spacing w:before="240" w:after="240"/>
        <w:rPr>
          <w:u w:val="single"/>
        </w:rPr>
      </w:pPr>
      <w:r>
        <w:rPr>
          <w:b/>
          <w:u w:val="single"/>
        </w:rPr>
        <w:t xml:space="preserve">13) Visitor: </w:t>
      </w:r>
      <w:r>
        <w:t>(visitor_id, room_num, visitor_name)</w:t>
      </w:r>
    </w:p>
    <w:p w14:paraId="6C6F2DCC" w14:textId="77777777" w:rsidR="00246770" w:rsidRDefault="005A722E">
      <w:pPr>
        <w:spacing w:before="240" w:after="240"/>
      </w:pPr>
      <w:r>
        <w:t>At our hotel, visitors are welcomed to come and spend their day or night in order to enjoy the activities we have. Moreover, visitors that come to visit our guests can spend their day with them as well.</w:t>
      </w:r>
      <w:r>
        <w:rPr>
          <w:noProof/>
        </w:rPr>
        <w:drawing>
          <wp:anchor distT="114300" distB="114300" distL="114300" distR="114300" simplePos="0" relativeHeight="251670528" behindDoc="0" locked="0" layoutInCell="1" hidden="0" allowOverlap="1" wp14:anchorId="7CDD6EE2" wp14:editId="55F3C026">
            <wp:simplePos x="0" y="0"/>
            <wp:positionH relativeFrom="column">
              <wp:posOffset>1343025</wp:posOffset>
            </wp:positionH>
            <wp:positionV relativeFrom="paragraph">
              <wp:posOffset>803275</wp:posOffset>
            </wp:positionV>
            <wp:extent cx="2349500" cy="2340358"/>
            <wp:effectExtent l="0" t="0" r="0" b="0"/>
            <wp:wrapSquare wrapText="bothSides" distT="114300" distB="114300" distL="114300" distR="114300"/>
            <wp:docPr id="1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1"/>
                    <a:srcRect/>
                    <a:stretch>
                      <a:fillRect/>
                    </a:stretch>
                  </pic:blipFill>
                  <pic:spPr>
                    <a:xfrm>
                      <a:off x="0" y="0"/>
                      <a:ext cx="2349500" cy="2340358"/>
                    </a:xfrm>
                    <a:prstGeom prst="rect">
                      <a:avLst/>
                    </a:prstGeom>
                    <a:ln/>
                  </pic:spPr>
                </pic:pic>
              </a:graphicData>
            </a:graphic>
          </wp:anchor>
        </w:drawing>
      </w:r>
    </w:p>
    <w:p w14:paraId="003CEB2B" w14:textId="77777777" w:rsidR="00246770" w:rsidRDefault="00246770">
      <w:pPr>
        <w:spacing w:before="240" w:after="240"/>
      </w:pPr>
    </w:p>
    <w:p w14:paraId="3C166E12" w14:textId="77777777" w:rsidR="00246770" w:rsidRDefault="00246770">
      <w:pPr>
        <w:spacing w:before="240" w:after="240"/>
      </w:pPr>
    </w:p>
    <w:p w14:paraId="43896AC7" w14:textId="77777777" w:rsidR="00246770" w:rsidRDefault="00246770">
      <w:pPr>
        <w:spacing w:before="240" w:after="240"/>
      </w:pPr>
    </w:p>
    <w:p w14:paraId="09D22C0A" w14:textId="77777777" w:rsidR="00246770" w:rsidRDefault="00246770">
      <w:pPr>
        <w:spacing w:before="240" w:after="240"/>
      </w:pPr>
    </w:p>
    <w:p w14:paraId="5EF023A5" w14:textId="77777777" w:rsidR="00246770" w:rsidRDefault="00246770">
      <w:pPr>
        <w:spacing w:before="240" w:after="240"/>
      </w:pPr>
    </w:p>
    <w:p w14:paraId="3D944AA2" w14:textId="77777777" w:rsidR="00246770" w:rsidRDefault="00246770">
      <w:pPr>
        <w:spacing w:before="240" w:after="240"/>
      </w:pPr>
    </w:p>
    <w:p w14:paraId="7CFFEC95" w14:textId="77777777" w:rsidR="00246770" w:rsidRDefault="00246770">
      <w:pPr>
        <w:spacing w:before="240" w:after="240"/>
      </w:pPr>
    </w:p>
    <w:p w14:paraId="01241821" w14:textId="77777777" w:rsidR="00246770" w:rsidRDefault="00246770">
      <w:pPr>
        <w:spacing w:before="240" w:after="240"/>
      </w:pPr>
    </w:p>
    <w:p w14:paraId="60BE512D" w14:textId="77777777" w:rsidR="00246770" w:rsidRDefault="00246770">
      <w:pPr>
        <w:spacing w:before="240" w:after="240"/>
        <w:rPr>
          <w:b/>
        </w:rPr>
      </w:pPr>
    </w:p>
    <w:p w14:paraId="003D051E" w14:textId="77777777" w:rsidR="00246770" w:rsidRDefault="00246770">
      <w:pPr>
        <w:spacing w:before="240" w:after="240"/>
        <w:rPr>
          <w:b/>
          <w:u w:val="single"/>
        </w:rPr>
      </w:pPr>
    </w:p>
    <w:p w14:paraId="3FF9FFB4" w14:textId="77777777" w:rsidR="00246770" w:rsidRDefault="00246770">
      <w:pPr>
        <w:spacing w:before="240" w:after="240"/>
        <w:rPr>
          <w:b/>
          <w:u w:val="single"/>
        </w:rPr>
      </w:pPr>
    </w:p>
    <w:p w14:paraId="74D371E2" w14:textId="77777777" w:rsidR="00246770" w:rsidRDefault="005A722E">
      <w:pPr>
        <w:spacing w:before="240" w:after="240"/>
      </w:pPr>
      <w:r>
        <w:rPr>
          <w:b/>
          <w:u w:val="single"/>
        </w:rPr>
        <w:t>14) Credit_Card:</w:t>
      </w:r>
      <w:r>
        <w:rPr>
          <w:b/>
        </w:rPr>
        <w:t xml:space="preserve"> </w:t>
      </w:r>
      <w:r>
        <w:t>(card_number, pin_code,expiry_date)</w:t>
      </w:r>
    </w:p>
    <w:p w14:paraId="6EC4DCFD" w14:textId="77777777" w:rsidR="00246770" w:rsidRDefault="005A722E">
      <w:pPr>
        <w:spacing w:before="240" w:after="240"/>
      </w:pPr>
      <w:r>
        <w:lastRenderedPageBreak/>
        <w:t>At our hotel, knowing that reservations are online, payments take place through debit cards or credit cards. Of course, it goes without saying that our hotel deals with such matters confidentially.</w:t>
      </w:r>
    </w:p>
    <w:p w14:paraId="115ED9B6" w14:textId="77777777" w:rsidR="00246770" w:rsidRDefault="005A722E">
      <w:pPr>
        <w:spacing w:before="240" w:after="240"/>
      </w:pPr>
      <w:r>
        <w:rPr>
          <w:noProof/>
        </w:rPr>
        <w:drawing>
          <wp:anchor distT="114300" distB="114300" distL="114300" distR="114300" simplePos="0" relativeHeight="251671552" behindDoc="0" locked="0" layoutInCell="1" hidden="0" allowOverlap="1" wp14:anchorId="031F48F3" wp14:editId="623E4F44">
            <wp:simplePos x="0" y="0"/>
            <wp:positionH relativeFrom="column">
              <wp:posOffset>1095375</wp:posOffset>
            </wp:positionH>
            <wp:positionV relativeFrom="paragraph">
              <wp:posOffset>180975</wp:posOffset>
            </wp:positionV>
            <wp:extent cx="3314700" cy="1714500"/>
            <wp:effectExtent l="0" t="0" r="0" b="0"/>
            <wp:wrapSquare wrapText="bothSides" distT="114300" distB="114300" distL="114300" distR="11430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2"/>
                    <a:srcRect/>
                    <a:stretch>
                      <a:fillRect/>
                    </a:stretch>
                  </pic:blipFill>
                  <pic:spPr>
                    <a:xfrm>
                      <a:off x="0" y="0"/>
                      <a:ext cx="3314700" cy="1714500"/>
                    </a:xfrm>
                    <a:prstGeom prst="rect">
                      <a:avLst/>
                    </a:prstGeom>
                    <a:ln/>
                  </pic:spPr>
                </pic:pic>
              </a:graphicData>
            </a:graphic>
          </wp:anchor>
        </w:drawing>
      </w:r>
    </w:p>
    <w:p w14:paraId="7ED2E212" w14:textId="77777777" w:rsidR="00246770" w:rsidRDefault="00246770">
      <w:pPr>
        <w:spacing w:before="240" w:after="240"/>
      </w:pPr>
    </w:p>
    <w:p w14:paraId="7B37CD43" w14:textId="77777777" w:rsidR="00246770" w:rsidRDefault="00246770">
      <w:pPr>
        <w:spacing w:before="240" w:after="240"/>
      </w:pPr>
    </w:p>
    <w:p w14:paraId="26CA85F1" w14:textId="77777777" w:rsidR="00246770" w:rsidRDefault="00246770">
      <w:pPr>
        <w:spacing w:before="240" w:after="240"/>
      </w:pPr>
    </w:p>
    <w:p w14:paraId="4281391B" w14:textId="77777777" w:rsidR="00246770" w:rsidRDefault="00246770">
      <w:pPr>
        <w:spacing w:before="240" w:after="240"/>
      </w:pPr>
    </w:p>
    <w:p w14:paraId="72789061" w14:textId="77777777" w:rsidR="00246770" w:rsidRDefault="00246770">
      <w:pPr>
        <w:spacing w:before="240" w:after="240"/>
      </w:pPr>
    </w:p>
    <w:p w14:paraId="1647D5B2" w14:textId="77777777" w:rsidR="00246770" w:rsidRDefault="00246770">
      <w:pPr>
        <w:spacing w:before="240" w:after="240"/>
      </w:pPr>
    </w:p>
    <w:p w14:paraId="5CDDDC43" w14:textId="77777777" w:rsidR="00246770" w:rsidRDefault="00246770">
      <w:pPr>
        <w:spacing w:before="240" w:after="240"/>
      </w:pPr>
    </w:p>
    <w:p w14:paraId="4657E4EF" w14:textId="77777777" w:rsidR="00246770" w:rsidRDefault="00246770">
      <w:pPr>
        <w:spacing w:before="240" w:after="240"/>
      </w:pPr>
    </w:p>
    <w:p w14:paraId="34F6828F" w14:textId="77777777" w:rsidR="00246770" w:rsidRDefault="00246770">
      <w:pPr>
        <w:spacing w:before="240" w:after="240"/>
      </w:pPr>
    </w:p>
    <w:p w14:paraId="6FFB8AB4" w14:textId="77777777" w:rsidR="00246770" w:rsidRDefault="00246770">
      <w:pPr>
        <w:spacing w:before="240" w:after="240"/>
      </w:pPr>
    </w:p>
    <w:p w14:paraId="200504AB" w14:textId="77777777" w:rsidR="00246770" w:rsidRDefault="00246770">
      <w:pPr>
        <w:spacing w:before="240" w:after="240"/>
      </w:pPr>
    </w:p>
    <w:p w14:paraId="7B90CF89" w14:textId="77777777" w:rsidR="00246770" w:rsidRDefault="005A722E">
      <w:pPr>
        <w:spacing w:before="240" w:after="240"/>
        <w:rPr>
          <w:b/>
          <w:u w:val="single"/>
        </w:rPr>
      </w:pPr>
      <w:r>
        <w:rPr>
          <w:b/>
          <w:sz w:val="26"/>
          <w:szCs w:val="26"/>
          <w:u w:val="single"/>
        </w:rPr>
        <w:t>Queries</w:t>
      </w:r>
      <w:r>
        <w:rPr>
          <w:b/>
          <w:u w:val="single"/>
        </w:rPr>
        <w:t>:</w:t>
      </w:r>
    </w:p>
    <w:p w14:paraId="55D28534" w14:textId="77777777" w:rsidR="00CB4519" w:rsidRDefault="00CB4519" w:rsidP="00CB4519"/>
    <w:p w14:paraId="084D088A" w14:textId="07B8D744" w:rsidR="00CB4519" w:rsidRDefault="00CB4519" w:rsidP="00CB4519">
      <w:pPr>
        <w:pStyle w:val="ListParagraph"/>
        <w:numPr>
          <w:ilvl w:val="0"/>
          <w:numId w:val="26"/>
        </w:numPr>
      </w:pPr>
      <w:r>
        <w:t>Select  emp_id as ID , emp_name as Name, dept_name as Department from employees where dept_name= 'Management' or dept_name= 'Reception';</w:t>
      </w:r>
    </w:p>
    <w:p w14:paraId="59270433" w14:textId="77777777" w:rsidR="00CB4519" w:rsidRDefault="00CB4519" w:rsidP="00CB4519"/>
    <w:p w14:paraId="0E4D5826" w14:textId="5997B813" w:rsidR="00CB4519" w:rsidRDefault="00CB4519" w:rsidP="00CB4519">
      <w:pPr>
        <w:pStyle w:val="ListParagraph"/>
        <w:numPr>
          <w:ilvl w:val="0"/>
          <w:numId w:val="26"/>
        </w:numPr>
      </w:pPr>
      <w:r>
        <w:t>Select guest_ID as ID, guest_name as Name, guest_age as Age from guest where guest_age &gt; 30;</w:t>
      </w:r>
    </w:p>
    <w:p w14:paraId="2C7D94C9" w14:textId="77777777" w:rsidR="00CB4519" w:rsidRDefault="00CB4519" w:rsidP="00CB4519"/>
    <w:p w14:paraId="483B5E41" w14:textId="4B3FC69E" w:rsidR="00CB4519" w:rsidRDefault="00CB4519" w:rsidP="00CB4519">
      <w:pPr>
        <w:pStyle w:val="ListParagraph"/>
        <w:numPr>
          <w:ilvl w:val="0"/>
          <w:numId w:val="26"/>
        </w:numPr>
      </w:pPr>
      <w:r>
        <w:t>Select guest_name as Name, reward_points as 'Reward Points' from guest where reward_points&gt;600;</w:t>
      </w:r>
    </w:p>
    <w:p w14:paraId="49716224" w14:textId="77777777" w:rsidR="00CB4519" w:rsidRDefault="00CB4519" w:rsidP="00CB4519">
      <w:pPr>
        <w:pStyle w:val="ListParagraph"/>
      </w:pPr>
    </w:p>
    <w:p w14:paraId="289BC326" w14:textId="017BAB48" w:rsidR="00CB4519" w:rsidRDefault="00CB4519" w:rsidP="00CB4519">
      <w:pPr>
        <w:pStyle w:val="ListParagraph"/>
        <w:numPr>
          <w:ilvl w:val="0"/>
          <w:numId w:val="26"/>
        </w:numPr>
      </w:pPr>
      <w:r>
        <w:t>Select visitor_id ,visitor_name from Visitor where Room_number&gt;120;</w:t>
      </w:r>
    </w:p>
    <w:p w14:paraId="486DCDC2" w14:textId="77777777" w:rsidR="00CB4519" w:rsidRDefault="00CB4519" w:rsidP="00CB4519"/>
    <w:p w14:paraId="168FD8BD" w14:textId="2D118716" w:rsidR="00246770" w:rsidRDefault="00CB4519" w:rsidP="00CB4519">
      <w:pPr>
        <w:pStyle w:val="ListParagraph"/>
        <w:numPr>
          <w:ilvl w:val="0"/>
          <w:numId w:val="26"/>
        </w:numPr>
      </w:pPr>
      <w:r>
        <w:t>Select Emp_name as Name, emp_salary as Salary from employees where emp_salary &gt; all (select emp_salary from employees where dept_name = 'Management');</w:t>
      </w:r>
    </w:p>
    <w:p w14:paraId="1994706D" w14:textId="7A6310EF" w:rsidR="00246770" w:rsidRDefault="00246770"/>
    <w:p w14:paraId="458D933D" w14:textId="77777777" w:rsidR="005A722E" w:rsidRDefault="005A722E"/>
    <w:p w14:paraId="6EA9BB2B" w14:textId="77777777" w:rsidR="00246770" w:rsidRDefault="00246770"/>
    <w:p w14:paraId="007E5BF5" w14:textId="77777777" w:rsidR="00246770" w:rsidRDefault="00246770"/>
    <w:p w14:paraId="0A9A78E2" w14:textId="77777777" w:rsidR="00246770" w:rsidRDefault="005A722E">
      <w:pPr>
        <w:rPr>
          <w:b/>
          <w:u w:val="single"/>
        </w:rPr>
      </w:pPr>
      <w:r>
        <w:rPr>
          <w:b/>
          <w:sz w:val="30"/>
          <w:szCs w:val="30"/>
          <w:u w:val="single"/>
        </w:rPr>
        <w:t xml:space="preserve">Relations </w:t>
      </w:r>
      <w:r>
        <w:rPr>
          <w:b/>
          <w:u w:val="single"/>
        </w:rPr>
        <w:t xml:space="preserve">: </w:t>
      </w:r>
    </w:p>
    <w:p w14:paraId="631C3664" w14:textId="77777777" w:rsidR="00246770" w:rsidRDefault="00246770">
      <w:pPr>
        <w:rPr>
          <w:b/>
          <w:u w:val="single"/>
        </w:rPr>
      </w:pPr>
    </w:p>
    <w:p w14:paraId="4C5F79D3" w14:textId="77777777" w:rsidR="00246770" w:rsidRDefault="005A722E">
      <w:r>
        <w:t xml:space="preserve">1. </w:t>
      </w:r>
      <w:r>
        <w:rPr>
          <w:b/>
        </w:rPr>
        <w:t>dept_emp:</w:t>
      </w:r>
      <w:r>
        <w:t xml:space="preserve"> This relation between department and Employee shows that the department has more than 1 employee however the employee has only one department where he belongs to. Moreover, this relation has two attributes shift_Dstart and shift_Dend which are related to the working hours of the employee. </w:t>
      </w:r>
    </w:p>
    <w:p w14:paraId="05D16D92" w14:textId="77777777" w:rsidR="00246770" w:rsidRDefault="00246770"/>
    <w:p w14:paraId="4E652C51" w14:textId="77777777" w:rsidR="00246770" w:rsidRDefault="005A722E">
      <w:r>
        <w:t>2.</w:t>
      </w:r>
      <w:r>
        <w:rPr>
          <w:b/>
        </w:rPr>
        <w:t xml:space="preserve"> Employs</w:t>
      </w:r>
      <w:r>
        <w:t xml:space="preserve"> : This relation is between Branch and Employee. It is one to many since a branch can employ numerous employees but employees can only work at one branch. This relation ensures total participation since every employee works at a branch and every branch has employees.</w:t>
      </w:r>
    </w:p>
    <w:p w14:paraId="1A61F4B2" w14:textId="77777777" w:rsidR="00246770" w:rsidRDefault="00246770"/>
    <w:p w14:paraId="3AF51F44" w14:textId="77777777" w:rsidR="00246770" w:rsidRDefault="005A722E">
      <w:r>
        <w:t xml:space="preserve">3. </w:t>
      </w:r>
      <w:r>
        <w:rPr>
          <w:b/>
        </w:rPr>
        <w:t>emp_stores</w:t>
      </w:r>
      <w:r>
        <w:t>: This relation between Employee and Stores shows that the store has more than 1 employee but the employee works only in one store.</w:t>
      </w:r>
    </w:p>
    <w:p w14:paraId="68BD3BEF" w14:textId="77777777" w:rsidR="00246770" w:rsidRDefault="00246770"/>
    <w:p w14:paraId="3EB11D8F" w14:textId="77777777" w:rsidR="00246770" w:rsidRDefault="005A722E">
      <w:r>
        <w:t xml:space="preserve">4. </w:t>
      </w:r>
      <w:r>
        <w:rPr>
          <w:b/>
        </w:rPr>
        <w:t>emp_rest</w:t>
      </w:r>
      <w:r>
        <w:t>: This relation between Employee and Restaurant shows that the Restaurant has more than 1 employee but the employee works only in one Restaurant. It has total participation from the restaurant’s side since every restaurant must have an employee working in it.</w:t>
      </w:r>
    </w:p>
    <w:p w14:paraId="2BC7D9B5" w14:textId="77777777" w:rsidR="00246770" w:rsidRDefault="00246770"/>
    <w:p w14:paraId="2CF7B7AB" w14:textId="77777777" w:rsidR="00246770" w:rsidRDefault="00246770"/>
    <w:p w14:paraId="364DD677" w14:textId="77777777" w:rsidR="00246770" w:rsidRDefault="005A722E">
      <w:r>
        <w:t xml:space="preserve">5. </w:t>
      </w:r>
      <w:r>
        <w:rPr>
          <w:b/>
        </w:rPr>
        <w:t>emp_event</w:t>
      </w:r>
      <w:r>
        <w:t>: This relation is between Employee and Events, since it is necessary to know which employees are supervising which event. It is many to one since many employees can be at one event but no employee can be at two events at the same time. This relation has total participation from the events’ side since every event has to have employees overseeing it.</w:t>
      </w:r>
    </w:p>
    <w:p w14:paraId="632967AC" w14:textId="77777777" w:rsidR="00246770" w:rsidRDefault="00246770"/>
    <w:p w14:paraId="467B2686" w14:textId="77777777" w:rsidR="00246770" w:rsidRDefault="005A722E">
      <w:r>
        <w:t>6.</w:t>
      </w:r>
      <w:r>
        <w:rPr>
          <w:b/>
        </w:rPr>
        <w:t xml:space="preserve"> emp_payment:</w:t>
      </w:r>
      <w:r>
        <w:t xml:space="preserve"> This relation is between Employee and payment, it shows that an employee can do more than one payment but the payment has only one employee that certifies it .</w:t>
      </w:r>
    </w:p>
    <w:p w14:paraId="7D81B1E0" w14:textId="77777777" w:rsidR="00246770" w:rsidRDefault="00246770"/>
    <w:p w14:paraId="7391DE5A" w14:textId="77777777" w:rsidR="00246770" w:rsidRDefault="005A722E">
      <w:r>
        <w:t xml:space="preserve">7. </w:t>
      </w:r>
      <w:r>
        <w:rPr>
          <w:b/>
        </w:rPr>
        <w:t xml:space="preserve">Guest_rest: </w:t>
      </w:r>
      <w:r>
        <w:t>This relation is between Guest and Restaurant which goes to show that restaurants can have many guests as well as guests have the choice to visit many restaurants.</w:t>
      </w:r>
    </w:p>
    <w:p w14:paraId="3E0C05D3" w14:textId="77777777" w:rsidR="00246770" w:rsidRDefault="00246770"/>
    <w:p w14:paraId="6E48557A" w14:textId="77777777" w:rsidR="00246770" w:rsidRDefault="005A722E">
      <w:r>
        <w:t>8.</w:t>
      </w:r>
      <w:r>
        <w:rPr>
          <w:b/>
        </w:rPr>
        <w:t xml:space="preserve"> Guest_payment </w:t>
      </w:r>
      <w:r>
        <w:t xml:space="preserve">: This relation is necessary to link every guest with their payment details. It is one to one since every guest can have one single payment and every payment is done by one guest. It has total participation since every guest has to pay and every payment is done by a guest. </w:t>
      </w:r>
    </w:p>
    <w:p w14:paraId="680423C0" w14:textId="77777777" w:rsidR="00246770" w:rsidRDefault="00246770"/>
    <w:p w14:paraId="01DC7577" w14:textId="77777777" w:rsidR="00246770" w:rsidRDefault="005A722E">
      <w:r>
        <w:t xml:space="preserve">9. </w:t>
      </w:r>
      <w:r>
        <w:rPr>
          <w:b/>
        </w:rPr>
        <w:t>Guest_visitor</w:t>
      </w:r>
      <w:r>
        <w:t xml:space="preserve"> : This relation links guests and their visitors. It is one to many because a guest can have many visitors but a visitor can be invited by only one guest. This relation has total participation from the visitors’ side but not the guest’s since not all guests have to have visitors over.</w:t>
      </w:r>
    </w:p>
    <w:p w14:paraId="0192FB40" w14:textId="77777777" w:rsidR="00246770" w:rsidRDefault="00246770"/>
    <w:p w14:paraId="7EBD6F62" w14:textId="77777777" w:rsidR="00246770" w:rsidRDefault="005A722E">
      <w:r>
        <w:t xml:space="preserve">10. </w:t>
      </w:r>
      <w:r>
        <w:rPr>
          <w:b/>
        </w:rPr>
        <w:t>Prem_guest_service</w:t>
      </w:r>
      <w:r>
        <w:t xml:space="preserve">: This relation is between premium customers and premium services. It is many to many since every guest can enjoy many services and each service is enjoyed by many guests. It does not ensure total participation since not all premium guests have to enjoy a given service. </w:t>
      </w:r>
    </w:p>
    <w:p w14:paraId="44670F16" w14:textId="77777777" w:rsidR="00246770" w:rsidRDefault="00246770"/>
    <w:p w14:paraId="40BA9BD4" w14:textId="77777777" w:rsidR="00246770" w:rsidRDefault="005A722E">
      <w:r>
        <w:t xml:space="preserve">11. </w:t>
      </w:r>
      <w:r>
        <w:rPr>
          <w:b/>
        </w:rPr>
        <w:t>guest_serv:</w:t>
      </w:r>
      <w:r>
        <w:t xml:space="preserve"> This relation is between guest and service and it shows that the services can be provided to many guests, and a service used and enjoyed by many guests..</w:t>
      </w:r>
    </w:p>
    <w:p w14:paraId="51F8EFE0" w14:textId="77777777" w:rsidR="00246770" w:rsidRDefault="00246770"/>
    <w:p w14:paraId="561758BD" w14:textId="77777777" w:rsidR="00246770" w:rsidRDefault="005A722E">
      <w:r>
        <w:t xml:space="preserve">12. </w:t>
      </w:r>
      <w:r>
        <w:rPr>
          <w:b/>
        </w:rPr>
        <w:t xml:space="preserve">Room_Reservation: </w:t>
      </w:r>
      <w:r>
        <w:t>This relation is between Reservation and Room. It is one to one since every room can be reserved once and every reservation can be reserved for one room.</w:t>
      </w:r>
    </w:p>
    <w:p w14:paraId="58B427DF" w14:textId="77777777" w:rsidR="00246770" w:rsidRDefault="00246770"/>
    <w:p w14:paraId="126A6E5B" w14:textId="77777777" w:rsidR="00246770" w:rsidRDefault="005A722E">
      <w:r>
        <w:t>13</w:t>
      </w:r>
      <w:r>
        <w:rPr>
          <w:b/>
        </w:rPr>
        <w:t>. Guest_reserve</w:t>
      </w:r>
      <w:r>
        <w:t>: This relation is between guests and their reservation, to ensure that all reservation details are linked to their respective guest. This is a one to one relation since every guest can only make one reservation at a given time. It ensures total participation from both sides since every guest has to make a reservation, and every reservation is made bby some guest.</w:t>
      </w:r>
    </w:p>
    <w:p w14:paraId="18185275" w14:textId="77777777" w:rsidR="00246770" w:rsidRDefault="00246770"/>
    <w:p w14:paraId="78200B39" w14:textId="77777777" w:rsidR="00246770" w:rsidRDefault="005A722E">
      <w:r>
        <w:t xml:space="preserve">14. </w:t>
      </w:r>
      <w:r>
        <w:rPr>
          <w:b/>
        </w:rPr>
        <w:t xml:space="preserve">Guest_event </w:t>
      </w:r>
      <w:r>
        <w:t xml:space="preserve">:This relation is between guests and events. It is many to many since every guest can attend many events, and every event is attended by many guests. It ensures total participation from the event’s side since every event must be attended by some guest, unless it is a really, really bad one. </w:t>
      </w:r>
    </w:p>
    <w:p w14:paraId="005B76CF" w14:textId="77777777" w:rsidR="00246770" w:rsidRDefault="00246770"/>
    <w:p w14:paraId="4FE9824B" w14:textId="77777777" w:rsidR="00246770" w:rsidRDefault="00246770"/>
    <w:p w14:paraId="4C385FB2" w14:textId="77777777" w:rsidR="00246770" w:rsidRDefault="00246770"/>
    <w:p w14:paraId="29BC1FD5" w14:textId="77777777" w:rsidR="00246770" w:rsidRDefault="00246770"/>
    <w:p w14:paraId="311E04FF" w14:textId="77777777" w:rsidR="00246770" w:rsidRDefault="00246770"/>
    <w:p w14:paraId="67B28393" w14:textId="77777777" w:rsidR="00246770" w:rsidRDefault="00246770"/>
    <w:p w14:paraId="466E8F8B" w14:textId="77777777" w:rsidR="00246770" w:rsidRDefault="00246770"/>
    <w:p w14:paraId="1A85ABFA" w14:textId="77777777" w:rsidR="00246770" w:rsidRDefault="00246770"/>
    <w:p w14:paraId="15235F8D" w14:textId="77777777" w:rsidR="00246770" w:rsidRDefault="00246770"/>
    <w:p w14:paraId="091573E0" w14:textId="77777777" w:rsidR="00246770" w:rsidRDefault="00246770"/>
    <w:p w14:paraId="170B0F13" w14:textId="77777777" w:rsidR="00246770" w:rsidRDefault="00246770"/>
    <w:p w14:paraId="1E4E164F" w14:textId="77777777" w:rsidR="00246770" w:rsidRDefault="00246770"/>
    <w:p w14:paraId="34BA9656" w14:textId="77777777" w:rsidR="00246770" w:rsidRDefault="00246770"/>
    <w:p w14:paraId="75263F93" w14:textId="77777777" w:rsidR="00246770" w:rsidRDefault="00246770"/>
    <w:p w14:paraId="5761DE8A" w14:textId="77777777" w:rsidR="00246770" w:rsidRDefault="00246770"/>
    <w:p w14:paraId="60A342F3" w14:textId="77777777" w:rsidR="00246770" w:rsidRDefault="00246770"/>
    <w:p w14:paraId="724C56EA" w14:textId="77777777" w:rsidR="00246770" w:rsidRDefault="00246770"/>
    <w:p w14:paraId="75AF4BC3" w14:textId="77777777" w:rsidR="00246770" w:rsidRDefault="00246770"/>
    <w:p w14:paraId="60FA6250" w14:textId="77777777" w:rsidR="00246770" w:rsidRDefault="00246770"/>
    <w:p w14:paraId="009A7540" w14:textId="77777777" w:rsidR="00246770" w:rsidRDefault="00246770"/>
    <w:p w14:paraId="4090D817" w14:textId="77777777" w:rsidR="00246770" w:rsidRDefault="00246770"/>
    <w:p w14:paraId="0FBEBAE8" w14:textId="77777777" w:rsidR="00246770" w:rsidRDefault="00246770"/>
    <w:p w14:paraId="23151F57" w14:textId="77777777" w:rsidR="00246770" w:rsidRDefault="00246770"/>
    <w:p w14:paraId="7C6003E6" w14:textId="77777777" w:rsidR="00246770" w:rsidRDefault="00246770"/>
    <w:p w14:paraId="0A8290B5" w14:textId="77777777" w:rsidR="00246770" w:rsidRDefault="00246770"/>
    <w:p w14:paraId="4DF636DC" w14:textId="77777777" w:rsidR="00246770" w:rsidRDefault="00246770"/>
    <w:p w14:paraId="23F3196A" w14:textId="77777777" w:rsidR="00246770" w:rsidRDefault="00246770"/>
    <w:p w14:paraId="4022CA01" w14:textId="77777777" w:rsidR="00246770" w:rsidRDefault="005A722E">
      <w:pPr>
        <w:spacing w:before="240" w:after="240"/>
      </w:pPr>
      <w:r>
        <w:t xml:space="preserve"> </w:t>
      </w:r>
    </w:p>
    <w:p w14:paraId="11AC61AE" w14:textId="77777777" w:rsidR="00246770" w:rsidRDefault="005A722E">
      <w:pPr>
        <w:spacing w:before="240" w:after="240"/>
      </w:pPr>
      <w:r>
        <w:rPr>
          <w:b/>
          <w:u w:val="single"/>
        </w:rPr>
        <w:lastRenderedPageBreak/>
        <w:t>1)</w:t>
      </w:r>
      <w:r>
        <w:rPr>
          <w:b/>
          <w:sz w:val="14"/>
          <w:szCs w:val="14"/>
          <w:u w:val="single"/>
        </w:rPr>
        <w:t xml:space="preserve">  </w:t>
      </w:r>
      <w:r>
        <w:rPr>
          <w:b/>
          <w:u w:val="single"/>
        </w:rPr>
        <w:t>Guest</w:t>
      </w:r>
      <w:r>
        <w:t>(Regular (guest_ID, guest_name, guest_phoneNum, guest_age, guest_email, guest_country, reward points)  vs.Premium(premium_id)</w:t>
      </w:r>
    </w:p>
    <w:p w14:paraId="1D2C1778" w14:textId="77777777" w:rsidR="00246770" w:rsidRDefault="00246770"/>
    <w:p w14:paraId="3F8D2678" w14:textId="77777777" w:rsidR="00246770" w:rsidRDefault="00246770"/>
    <w:tbl>
      <w:tblPr>
        <w:tblStyle w:val="a"/>
        <w:tblW w:w="9240"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1275"/>
        <w:gridCol w:w="1230"/>
        <w:gridCol w:w="1320"/>
        <w:gridCol w:w="1470"/>
        <w:gridCol w:w="1620"/>
        <w:gridCol w:w="1050"/>
      </w:tblGrid>
      <w:tr w:rsidR="00246770" w14:paraId="2AD507B4" w14:textId="77777777">
        <w:tc>
          <w:tcPr>
            <w:tcW w:w="1275" w:type="dxa"/>
            <w:shd w:val="clear" w:color="auto" w:fill="auto"/>
            <w:tcMar>
              <w:top w:w="100" w:type="dxa"/>
              <w:left w:w="100" w:type="dxa"/>
              <w:bottom w:w="100" w:type="dxa"/>
              <w:right w:w="100" w:type="dxa"/>
            </w:tcMar>
          </w:tcPr>
          <w:p w14:paraId="25099533" w14:textId="77777777" w:rsidR="00246770" w:rsidRDefault="005A722E">
            <w:pPr>
              <w:widowControl w:val="0"/>
              <w:pBdr>
                <w:top w:val="nil"/>
                <w:left w:val="nil"/>
                <w:bottom w:val="nil"/>
                <w:right w:val="nil"/>
                <w:between w:val="nil"/>
              </w:pBdr>
              <w:spacing w:line="240" w:lineRule="auto"/>
            </w:pPr>
            <w:r>
              <w:t>guest_ID</w:t>
            </w:r>
          </w:p>
        </w:tc>
        <w:tc>
          <w:tcPr>
            <w:tcW w:w="1275" w:type="dxa"/>
            <w:shd w:val="clear" w:color="auto" w:fill="auto"/>
            <w:tcMar>
              <w:top w:w="100" w:type="dxa"/>
              <w:left w:w="100" w:type="dxa"/>
              <w:bottom w:w="100" w:type="dxa"/>
              <w:right w:w="100" w:type="dxa"/>
            </w:tcMar>
          </w:tcPr>
          <w:p w14:paraId="7BAD8391" w14:textId="77777777" w:rsidR="00246770" w:rsidRDefault="005A722E">
            <w:pPr>
              <w:widowControl w:val="0"/>
              <w:pBdr>
                <w:top w:val="nil"/>
                <w:left w:val="nil"/>
                <w:bottom w:val="nil"/>
                <w:right w:val="nil"/>
                <w:between w:val="nil"/>
              </w:pBdr>
              <w:spacing w:line="240" w:lineRule="auto"/>
            </w:pPr>
            <w:r>
              <w:t>guest_name</w:t>
            </w:r>
          </w:p>
        </w:tc>
        <w:tc>
          <w:tcPr>
            <w:tcW w:w="1230" w:type="dxa"/>
            <w:shd w:val="clear" w:color="auto" w:fill="auto"/>
            <w:tcMar>
              <w:top w:w="100" w:type="dxa"/>
              <w:left w:w="100" w:type="dxa"/>
              <w:bottom w:w="100" w:type="dxa"/>
              <w:right w:w="100" w:type="dxa"/>
            </w:tcMar>
          </w:tcPr>
          <w:p w14:paraId="4A9D3ACD" w14:textId="77777777" w:rsidR="00246770" w:rsidRDefault="005A722E">
            <w:pPr>
              <w:widowControl w:val="0"/>
              <w:pBdr>
                <w:top w:val="nil"/>
                <w:left w:val="nil"/>
                <w:bottom w:val="nil"/>
                <w:right w:val="nil"/>
                <w:between w:val="nil"/>
              </w:pBdr>
              <w:spacing w:line="240" w:lineRule="auto"/>
            </w:pPr>
            <w:r>
              <w:t>guest_</w:t>
            </w:r>
          </w:p>
          <w:p w14:paraId="0CE59E52" w14:textId="77777777" w:rsidR="00246770" w:rsidRDefault="005A722E">
            <w:pPr>
              <w:widowControl w:val="0"/>
              <w:pBdr>
                <w:top w:val="nil"/>
                <w:left w:val="nil"/>
                <w:bottom w:val="nil"/>
                <w:right w:val="nil"/>
                <w:between w:val="nil"/>
              </w:pBdr>
              <w:spacing w:line="240" w:lineRule="auto"/>
            </w:pPr>
            <w:r>
              <w:t>phNum</w:t>
            </w:r>
          </w:p>
        </w:tc>
        <w:tc>
          <w:tcPr>
            <w:tcW w:w="1320" w:type="dxa"/>
            <w:shd w:val="clear" w:color="auto" w:fill="auto"/>
            <w:tcMar>
              <w:top w:w="100" w:type="dxa"/>
              <w:left w:w="100" w:type="dxa"/>
              <w:bottom w:w="100" w:type="dxa"/>
              <w:right w:w="100" w:type="dxa"/>
            </w:tcMar>
          </w:tcPr>
          <w:p w14:paraId="5FF76D14" w14:textId="77777777" w:rsidR="00246770" w:rsidRDefault="005A722E">
            <w:pPr>
              <w:widowControl w:val="0"/>
              <w:pBdr>
                <w:top w:val="nil"/>
                <w:left w:val="nil"/>
                <w:bottom w:val="nil"/>
                <w:right w:val="nil"/>
                <w:between w:val="nil"/>
              </w:pBdr>
              <w:spacing w:line="240" w:lineRule="auto"/>
            </w:pPr>
            <w:r>
              <w:t>guest_age</w:t>
            </w:r>
          </w:p>
        </w:tc>
        <w:tc>
          <w:tcPr>
            <w:tcW w:w="1470" w:type="dxa"/>
            <w:shd w:val="clear" w:color="auto" w:fill="auto"/>
            <w:tcMar>
              <w:top w:w="100" w:type="dxa"/>
              <w:left w:w="100" w:type="dxa"/>
              <w:bottom w:w="100" w:type="dxa"/>
              <w:right w:w="100" w:type="dxa"/>
            </w:tcMar>
          </w:tcPr>
          <w:p w14:paraId="3220886F" w14:textId="77777777" w:rsidR="00246770" w:rsidRDefault="005A722E">
            <w:pPr>
              <w:widowControl w:val="0"/>
              <w:pBdr>
                <w:top w:val="nil"/>
                <w:left w:val="nil"/>
                <w:bottom w:val="nil"/>
                <w:right w:val="nil"/>
                <w:between w:val="nil"/>
              </w:pBdr>
              <w:spacing w:line="240" w:lineRule="auto"/>
            </w:pPr>
            <w:r>
              <w:t>guest_email</w:t>
            </w:r>
          </w:p>
        </w:tc>
        <w:tc>
          <w:tcPr>
            <w:tcW w:w="1620" w:type="dxa"/>
            <w:shd w:val="clear" w:color="auto" w:fill="auto"/>
            <w:tcMar>
              <w:top w:w="100" w:type="dxa"/>
              <w:left w:w="100" w:type="dxa"/>
              <w:bottom w:w="100" w:type="dxa"/>
              <w:right w:w="100" w:type="dxa"/>
            </w:tcMar>
          </w:tcPr>
          <w:p w14:paraId="251EE0F1" w14:textId="77777777" w:rsidR="00246770" w:rsidRDefault="005A722E">
            <w:pPr>
              <w:widowControl w:val="0"/>
              <w:pBdr>
                <w:top w:val="nil"/>
                <w:left w:val="nil"/>
                <w:bottom w:val="nil"/>
                <w:right w:val="nil"/>
                <w:between w:val="nil"/>
              </w:pBdr>
              <w:spacing w:line="240" w:lineRule="auto"/>
            </w:pPr>
            <w:r>
              <w:t>guest_country</w:t>
            </w:r>
          </w:p>
        </w:tc>
        <w:tc>
          <w:tcPr>
            <w:tcW w:w="1050" w:type="dxa"/>
            <w:shd w:val="clear" w:color="auto" w:fill="auto"/>
            <w:tcMar>
              <w:top w:w="100" w:type="dxa"/>
              <w:left w:w="100" w:type="dxa"/>
              <w:bottom w:w="100" w:type="dxa"/>
              <w:right w:w="100" w:type="dxa"/>
            </w:tcMar>
          </w:tcPr>
          <w:p w14:paraId="2CA8567E" w14:textId="77777777" w:rsidR="00246770" w:rsidRDefault="005A722E">
            <w:pPr>
              <w:widowControl w:val="0"/>
              <w:pBdr>
                <w:top w:val="nil"/>
                <w:left w:val="nil"/>
                <w:bottom w:val="nil"/>
                <w:right w:val="nil"/>
                <w:between w:val="nil"/>
              </w:pBdr>
              <w:spacing w:line="240" w:lineRule="auto"/>
            </w:pPr>
            <w:r>
              <w:t>Reward</w:t>
            </w:r>
          </w:p>
          <w:p w14:paraId="510AEA8D" w14:textId="77777777" w:rsidR="00246770" w:rsidRDefault="005A722E">
            <w:pPr>
              <w:widowControl w:val="0"/>
              <w:pBdr>
                <w:top w:val="nil"/>
                <w:left w:val="nil"/>
                <w:bottom w:val="nil"/>
                <w:right w:val="nil"/>
                <w:between w:val="nil"/>
              </w:pBdr>
              <w:spacing w:line="240" w:lineRule="auto"/>
            </w:pPr>
            <w:r>
              <w:t>_points</w:t>
            </w:r>
          </w:p>
        </w:tc>
      </w:tr>
      <w:tr w:rsidR="00246770" w14:paraId="0EDC9185" w14:textId="77777777">
        <w:tc>
          <w:tcPr>
            <w:tcW w:w="1275" w:type="dxa"/>
            <w:shd w:val="clear" w:color="auto" w:fill="auto"/>
            <w:tcMar>
              <w:top w:w="100" w:type="dxa"/>
              <w:left w:w="100" w:type="dxa"/>
              <w:bottom w:w="100" w:type="dxa"/>
              <w:right w:w="100" w:type="dxa"/>
            </w:tcMar>
          </w:tcPr>
          <w:p w14:paraId="49954E1F" w14:textId="77777777" w:rsidR="00246770" w:rsidRDefault="005A722E">
            <w:pPr>
              <w:widowControl w:val="0"/>
              <w:pBdr>
                <w:top w:val="nil"/>
                <w:left w:val="nil"/>
                <w:bottom w:val="nil"/>
                <w:right w:val="nil"/>
                <w:between w:val="nil"/>
              </w:pBdr>
              <w:spacing w:line="240" w:lineRule="auto"/>
            </w:pPr>
            <w:r>
              <w:t>2555</w:t>
            </w:r>
          </w:p>
        </w:tc>
        <w:tc>
          <w:tcPr>
            <w:tcW w:w="1275" w:type="dxa"/>
            <w:shd w:val="clear" w:color="auto" w:fill="auto"/>
            <w:tcMar>
              <w:top w:w="100" w:type="dxa"/>
              <w:left w:w="100" w:type="dxa"/>
              <w:bottom w:w="100" w:type="dxa"/>
              <w:right w:w="100" w:type="dxa"/>
            </w:tcMar>
          </w:tcPr>
          <w:p w14:paraId="7FE2CAE8" w14:textId="77777777" w:rsidR="00246770" w:rsidRDefault="005A722E">
            <w:pPr>
              <w:widowControl w:val="0"/>
              <w:pBdr>
                <w:top w:val="nil"/>
                <w:left w:val="nil"/>
                <w:bottom w:val="nil"/>
                <w:right w:val="nil"/>
                <w:between w:val="nil"/>
              </w:pBdr>
              <w:spacing w:line="240" w:lineRule="auto"/>
            </w:pPr>
            <w:r>
              <w:t>Nahla Baalbaki</w:t>
            </w:r>
          </w:p>
        </w:tc>
        <w:tc>
          <w:tcPr>
            <w:tcW w:w="1230" w:type="dxa"/>
            <w:shd w:val="clear" w:color="auto" w:fill="auto"/>
            <w:tcMar>
              <w:top w:w="100" w:type="dxa"/>
              <w:left w:w="100" w:type="dxa"/>
              <w:bottom w:w="100" w:type="dxa"/>
              <w:right w:w="100" w:type="dxa"/>
            </w:tcMar>
          </w:tcPr>
          <w:p w14:paraId="3A8F29B5" w14:textId="77777777" w:rsidR="00246770" w:rsidRDefault="005A722E">
            <w:pPr>
              <w:widowControl w:val="0"/>
              <w:pBdr>
                <w:top w:val="nil"/>
                <w:left w:val="nil"/>
                <w:bottom w:val="nil"/>
                <w:right w:val="nil"/>
                <w:between w:val="nil"/>
              </w:pBdr>
              <w:spacing w:line="240" w:lineRule="auto"/>
            </w:pPr>
            <w:r>
              <w:t>7230145</w:t>
            </w:r>
          </w:p>
        </w:tc>
        <w:tc>
          <w:tcPr>
            <w:tcW w:w="1320" w:type="dxa"/>
            <w:shd w:val="clear" w:color="auto" w:fill="auto"/>
            <w:tcMar>
              <w:top w:w="100" w:type="dxa"/>
              <w:left w:w="100" w:type="dxa"/>
              <w:bottom w:w="100" w:type="dxa"/>
              <w:right w:w="100" w:type="dxa"/>
            </w:tcMar>
          </w:tcPr>
          <w:p w14:paraId="213FCF4F" w14:textId="77777777" w:rsidR="00246770" w:rsidRDefault="005A722E">
            <w:pPr>
              <w:widowControl w:val="0"/>
              <w:pBdr>
                <w:top w:val="nil"/>
                <w:left w:val="nil"/>
                <w:bottom w:val="nil"/>
                <w:right w:val="nil"/>
                <w:between w:val="nil"/>
              </w:pBdr>
              <w:spacing w:line="240" w:lineRule="auto"/>
            </w:pPr>
            <w:r>
              <w:t>20</w:t>
            </w:r>
          </w:p>
        </w:tc>
        <w:tc>
          <w:tcPr>
            <w:tcW w:w="1470" w:type="dxa"/>
            <w:shd w:val="clear" w:color="auto" w:fill="auto"/>
            <w:tcMar>
              <w:top w:w="100" w:type="dxa"/>
              <w:left w:w="100" w:type="dxa"/>
              <w:bottom w:w="100" w:type="dxa"/>
              <w:right w:w="100" w:type="dxa"/>
            </w:tcMar>
          </w:tcPr>
          <w:p w14:paraId="2800D946" w14:textId="77777777" w:rsidR="00246770" w:rsidRDefault="005A722E">
            <w:pPr>
              <w:widowControl w:val="0"/>
              <w:pBdr>
                <w:top w:val="nil"/>
                <w:left w:val="nil"/>
                <w:bottom w:val="nil"/>
                <w:right w:val="nil"/>
                <w:between w:val="nil"/>
              </w:pBdr>
              <w:spacing w:line="240" w:lineRule="auto"/>
            </w:pPr>
            <w:r>
              <w:t>nahla.baalbaki@hotmail.com</w:t>
            </w:r>
          </w:p>
        </w:tc>
        <w:tc>
          <w:tcPr>
            <w:tcW w:w="1620" w:type="dxa"/>
            <w:shd w:val="clear" w:color="auto" w:fill="auto"/>
            <w:tcMar>
              <w:top w:w="100" w:type="dxa"/>
              <w:left w:w="100" w:type="dxa"/>
              <w:bottom w:w="100" w:type="dxa"/>
              <w:right w:w="100" w:type="dxa"/>
            </w:tcMar>
          </w:tcPr>
          <w:p w14:paraId="439C2886" w14:textId="77777777" w:rsidR="00246770" w:rsidRDefault="005A722E">
            <w:pPr>
              <w:widowControl w:val="0"/>
              <w:pBdr>
                <w:top w:val="nil"/>
                <w:left w:val="nil"/>
                <w:bottom w:val="nil"/>
                <w:right w:val="nil"/>
                <w:between w:val="nil"/>
              </w:pBdr>
              <w:spacing w:line="240" w:lineRule="auto"/>
            </w:pPr>
            <w:r>
              <w:t>Lebanon</w:t>
            </w:r>
          </w:p>
        </w:tc>
        <w:tc>
          <w:tcPr>
            <w:tcW w:w="1050" w:type="dxa"/>
            <w:shd w:val="clear" w:color="auto" w:fill="auto"/>
            <w:tcMar>
              <w:top w:w="100" w:type="dxa"/>
              <w:left w:w="100" w:type="dxa"/>
              <w:bottom w:w="100" w:type="dxa"/>
              <w:right w:w="100" w:type="dxa"/>
            </w:tcMar>
          </w:tcPr>
          <w:p w14:paraId="58CB6B34" w14:textId="77777777" w:rsidR="00246770" w:rsidRDefault="005A722E">
            <w:pPr>
              <w:widowControl w:val="0"/>
              <w:pBdr>
                <w:top w:val="nil"/>
                <w:left w:val="nil"/>
                <w:bottom w:val="nil"/>
                <w:right w:val="nil"/>
                <w:between w:val="nil"/>
              </w:pBdr>
              <w:spacing w:line="240" w:lineRule="auto"/>
            </w:pPr>
            <w:r>
              <w:t>10</w:t>
            </w:r>
          </w:p>
        </w:tc>
      </w:tr>
      <w:tr w:rsidR="00246770" w14:paraId="42E3B6C3" w14:textId="77777777">
        <w:tc>
          <w:tcPr>
            <w:tcW w:w="1275" w:type="dxa"/>
            <w:shd w:val="clear" w:color="auto" w:fill="auto"/>
            <w:tcMar>
              <w:top w:w="100" w:type="dxa"/>
              <w:left w:w="100" w:type="dxa"/>
              <w:bottom w:w="100" w:type="dxa"/>
              <w:right w:w="100" w:type="dxa"/>
            </w:tcMar>
          </w:tcPr>
          <w:p w14:paraId="3EC756CF" w14:textId="77777777" w:rsidR="00246770" w:rsidRDefault="005A722E">
            <w:pPr>
              <w:widowControl w:val="0"/>
              <w:pBdr>
                <w:top w:val="nil"/>
                <w:left w:val="nil"/>
                <w:bottom w:val="nil"/>
                <w:right w:val="nil"/>
                <w:between w:val="nil"/>
              </w:pBdr>
              <w:spacing w:line="240" w:lineRule="auto"/>
            </w:pPr>
            <w:r>
              <w:t>2556</w:t>
            </w:r>
          </w:p>
        </w:tc>
        <w:tc>
          <w:tcPr>
            <w:tcW w:w="1275" w:type="dxa"/>
            <w:shd w:val="clear" w:color="auto" w:fill="auto"/>
            <w:tcMar>
              <w:top w:w="100" w:type="dxa"/>
              <w:left w:w="100" w:type="dxa"/>
              <w:bottom w:w="100" w:type="dxa"/>
              <w:right w:w="100" w:type="dxa"/>
            </w:tcMar>
          </w:tcPr>
          <w:p w14:paraId="005A2596" w14:textId="77777777" w:rsidR="00246770" w:rsidRDefault="005A722E">
            <w:pPr>
              <w:widowControl w:val="0"/>
              <w:pBdr>
                <w:top w:val="nil"/>
                <w:left w:val="nil"/>
                <w:bottom w:val="nil"/>
                <w:right w:val="nil"/>
                <w:between w:val="nil"/>
              </w:pBdr>
              <w:spacing w:line="240" w:lineRule="auto"/>
            </w:pPr>
            <w:r>
              <w:t>Ruba Baalbaki</w:t>
            </w:r>
          </w:p>
        </w:tc>
        <w:tc>
          <w:tcPr>
            <w:tcW w:w="1230" w:type="dxa"/>
            <w:shd w:val="clear" w:color="auto" w:fill="auto"/>
            <w:tcMar>
              <w:top w:w="100" w:type="dxa"/>
              <w:left w:w="100" w:type="dxa"/>
              <w:bottom w:w="100" w:type="dxa"/>
              <w:right w:w="100" w:type="dxa"/>
            </w:tcMar>
          </w:tcPr>
          <w:p w14:paraId="1D608B90" w14:textId="77777777" w:rsidR="00246770" w:rsidRDefault="005A722E">
            <w:pPr>
              <w:widowControl w:val="0"/>
              <w:pBdr>
                <w:top w:val="nil"/>
                <w:left w:val="nil"/>
                <w:bottom w:val="nil"/>
                <w:right w:val="nil"/>
                <w:between w:val="nil"/>
              </w:pBdr>
              <w:spacing w:line="240" w:lineRule="auto"/>
            </w:pPr>
            <w:r>
              <w:t>7894562</w:t>
            </w:r>
          </w:p>
        </w:tc>
        <w:tc>
          <w:tcPr>
            <w:tcW w:w="1320" w:type="dxa"/>
            <w:shd w:val="clear" w:color="auto" w:fill="auto"/>
            <w:tcMar>
              <w:top w:w="100" w:type="dxa"/>
              <w:left w:w="100" w:type="dxa"/>
              <w:bottom w:w="100" w:type="dxa"/>
              <w:right w:w="100" w:type="dxa"/>
            </w:tcMar>
          </w:tcPr>
          <w:p w14:paraId="1BD6E344" w14:textId="77777777" w:rsidR="00246770" w:rsidRDefault="005A722E">
            <w:pPr>
              <w:widowControl w:val="0"/>
              <w:pBdr>
                <w:top w:val="nil"/>
                <w:left w:val="nil"/>
                <w:bottom w:val="nil"/>
                <w:right w:val="nil"/>
                <w:between w:val="nil"/>
              </w:pBdr>
              <w:spacing w:line="240" w:lineRule="auto"/>
            </w:pPr>
            <w:r>
              <w:t>22</w:t>
            </w:r>
          </w:p>
        </w:tc>
        <w:tc>
          <w:tcPr>
            <w:tcW w:w="1470" w:type="dxa"/>
            <w:shd w:val="clear" w:color="auto" w:fill="auto"/>
            <w:tcMar>
              <w:top w:w="100" w:type="dxa"/>
              <w:left w:w="100" w:type="dxa"/>
              <w:bottom w:w="100" w:type="dxa"/>
              <w:right w:w="100" w:type="dxa"/>
            </w:tcMar>
          </w:tcPr>
          <w:p w14:paraId="1DD9624D" w14:textId="77777777" w:rsidR="00246770" w:rsidRDefault="005A722E">
            <w:pPr>
              <w:widowControl w:val="0"/>
              <w:pBdr>
                <w:top w:val="nil"/>
                <w:left w:val="nil"/>
                <w:bottom w:val="nil"/>
                <w:right w:val="nil"/>
                <w:between w:val="nil"/>
              </w:pBdr>
              <w:spacing w:line="240" w:lineRule="auto"/>
            </w:pPr>
            <w:r>
              <w:t>ruba.baalbaki@hotmail.com</w:t>
            </w:r>
          </w:p>
        </w:tc>
        <w:tc>
          <w:tcPr>
            <w:tcW w:w="1620" w:type="dxa"/>
            <w:shd w:val="clear" w:color="auto" w:fill="auto"/>
            <w:tcMar>
              <w:top w:w="100" w:type="dxa"/>
              <w:left w:w="100" w:type="dxa"/>
              <w:bottom w:w="100" w:type="dxa"/>
              <w:right w:w="100" w:type="dxa"/>
            </w:tcMar>
          </w:tcPr>
          <w:p w14:paraId="379CD919" w14:textId="77777777" w:rsidR="00246770" w:rsidRDefault="005A722E">
            <w:pPr>
              <w:widowControl w:val="0"/>
              <w:pBdr>
                <w:top w:val="nil"/>
                <w:left w:val="nil"/>
                <w:bottom w:val="nil"/>
                <w:right w:val="nil"/>
                <w:between w:val="nil"/>
              </w:pBdr>
              <w:spacing w:line="240" w:lineRule="auto"/>
            </w:pPr>
            <w:r>
              <w:t>Lebanon</w:t>
            </w:r>
          </w:p>
        </w:tc>
        <w:tc>
          <w:tcPr>
            <w:tcW w:w="1050" w:type="dxa"/>
            <w:shd w:val="clear" w:color="auto" w:fill="auto"/>
            <w:tcMar>
              <w:top w:w="100" w:type="dxa"/>
              <w:left w:w="100" w:type="dxa"/>
              <w:bottom w:w="100" w:type="dxa"/>
              <w:right w:w="100" w:type="dxa"/>
            </w:tcMar>
          </w:tcPr>
          <w:p w14:paraId="1741659B" w14:textId="77777777" w:rsidR="00246770" w:rsidRDefault="005A722E">
            <w:pPr>
              <w:widowControl w:val="0"/>
              <w:pBdr>
                <w:top w:val="nil"/>
                <w:left w:val="nil"/>
                <w:bottom w:val="nil"/>
                <w:right w:val="nil"/>
                <w:between w:val="nil"/>
              </w:pBdr>
              <w:spacing w:line="240" w:lineRule="auto"/>
            </w:pPr>
            <w:r>
              <w:t>22</w:t>
            </w:r>
          </w:p>
        </w:tc>
      </w:tr>
    </w:tbl>
    <w:p w14:paraId="34E72D4F" w14:textId="77777777" w:rsidR="00246770" w:rsidRDefault="00246770"/>
    <w:p w14:paraId="23C1FAB4" w14:textId="77777777" w:rsidR="00246770" w:rsidRDefault="00246770"/>
    <w:p w14:paraId="63BB9E69" w14:textId="77777777" w:rsidR="00246770" w:rsidRDefault="005A722E">
      <w:pPr>
        <w:rPr>
          <w:b/>
          <w:u w:val="single"/>
        </w:rPr>
      </w:pPr>
      <w:r>
        <w:rPr>
          <w:b/>
          <w:u w:val="single"/>
        </w:rPr>
        <w:t>Functional Dependencies :</w:t>
      </w:r>
    </w:p>
    <w:p w14:paraId="2FB905E0" w14:textId="77777777" w:rsidR="00246770" w:rsidRDefault="00246770">
      <w:pPr>
        <w:rPr>
          <w:b/>
          <w:u w:val="single"/>
        </w:rPr>
      </w:pPr>
    </w:p>
    <w:p w14:paraId="68233325" w14:textId="77777777" w:rsidR="00246770" w:rsidRDefault="005A722E">
      <w:pPr>
        <w:numPr>
          <w:ilvl w:val="0"/>
          <w:numId w:val="7"/>
        </w:numPr>
      </w:pPr>
      <w:r>
        <w:rPr>
          <w:rFonts w:ascii="Arial Unicode MS" w:eastAsia="Arial Unicode MS" w:hAnsi="Arial Unicode MS" w:cs="Arial Unicode MS"/>
        </w:rPr>
        <w:t>guest_ID , guest_phNum, guest_email → guest_name, guest_age, guest_country</w:t>
      </w:r>
    </w:p>
    <w:p w14:paraId="296E0B4D" w14:textId="77777777" w:rsidR="00246770" w:rsidRDefault="005A722E">
      <w:pPr>
        <w:numPr>
          <w:ilvl w:val="0"/>
          <w:numId w:val="7"/>
        </w:numPr>
      </w:pPr>
      <w:r>
        <w:rPr>
          <w:rFonts w:ascii="Arial Unicode MS" w:eastAsia="Arial Unicode MS" w:hAnsi="Arial Unicode MS" w:cs="Arial Unicode MS"/>
        </w:rPr>
        <w:t>guest_ID, guest_phNum, guest_email → guest_phNum, guest_email, reward points</w:t>
      </w:r>
    </w:p>
    <w:p w14:paraId="7DB46249" w14:textId="77777777" w:rsidR="00246770" w:rsidRDefault="005A722E">
      <w:pPr>
        <w:rPr>
          <w:b/>
          <w:u w:val="single"/>
        </w:rPr>
      </w:pPr>
      <w:r>
        <w:rPr>
          <w:b/>
          <w:u w:val="single"/>
        </w:rPr>
        <w:t>Normalization :</w:t>
      </w:r>
    </w:p>
    <w:p w14:paraId="0C2B7825" w14:textId="77777777" w:rsidR="00246770" w:rsidRDefault="00246770"/>
    <w:p w14:paraId="7AACCD06" w14:textId="77777777" w:rsidR="00246770" w:rsidRDefault="005A722E">
      <w:pPr>
        <w:numPr>
          <w:ilvl w:val="0"/>
          <w:numId w:val="4"/>
        </w:numPr>
      </w:pPr>
      <w:r>
        <w:t xml:space="preserve">“Guest_id” is the primary key for this schema,while guest_phNum and guest_email are candidate key since no two people can have the same phone number or email, therefore the three attributes form a </w:t>
      </w:r>
      <w:r>
        <w:rPr>
          <w:b/>
        </w:rPr>
        <w:t>superkey</w:t>
      </w:r>
      <w:r>
        <w:t>.</w:t>
      </w:r>
    </w:p>
    <w:p w14:paraId="5242581D" w14:textId="77777777" w:rsidR="00246770" w:rsidRDefault="005A722E">
      <w:pPr>
        <w:numPr>
          <w:ilvl w:val="0"/>
          <w:numId w:val="4"/>
        </w:numPr>
      </w:pPr>
      <w:r>
        <w:t xml:space="preserve">As for the second FD, it is trivial. Thus, this table is in </w:t>
      </w:r>
      <w:r>
        <w:rPr>
          <w:b/>
        </w:rPr>
        <w:t>BCNF</w:t>
      </w:r>
      <w:r>
        <w:t>.</w:t>
      </w:r>
    </w:p>
    <w:p w14:paraId="563B30F8" w14:textId="77777777" w:rsidR="00246770" w:rsidRDefault="005A722E">
      <w:r>
        <w:t>We did not include guest_name in the superkey, since this is a large hotel we can have many guests with the same name.</w:t>
      </w:r>
    </w:p>
    <w:p w14:paraId="37D26B2B" w14:textId="77777777" w:rsidR="00246770" w:rsidRDefault="005A722E">
      <w:pPr>
        <w:spacing w:before="240" w:after="240"/>
      </w:pPr>
      <w:r>
        <w:rPr>
          <w:b/>
          <w:u w:val="single"/>
        </w:rPr>
        <w:t>2)</w:t>
      </w:r>
      <w:r>
        <w:rPr>
          <w:b/>
          <w:sz w:val="14"/>
          <w:szCs w:val="14"/>
          <w:u w:val="single"/>
        </w:rPr>
        <w:t xml:space="preserve"> </w:t>
      </w:r>
      <w:r>
        <w:rPr>
          <w:b/>
          <w:u w:val="single"/>
        </w:rPr>
        <w:t>Employees</w:t>
      </w:r>
      <w:r>
        <w:t xml:space="preserve"> (emp_ID, emp_name, emp_email, emp_phNum, emp_age, emp_city,emp_street, emp_extension,dept_name, emp_salary)</w:t>
      </w:r>
    </w:p>
    <w:p w14:paraId="1E6618A1" w14:textId="77777777" w:rsidR="00246770" w:rsidRDefault="00246770">
      <w:pPr>
        <w:spacing w:before="240" w:after="240"/>
      </w:pPr>
    </w:p>
    <w:tbl>
      <w:tblPr>
        <w:tblStyle w:val="a0"/>
        <w:tblW w:w="11314" w:type="dxa"/>
        <w:tblInd w:w="-8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9"/>
        <w:gridCol w:w="1209"/>
        <w:gridCol w:w="1182"/>
        <w:gridCol w:w="1383"/>
        <w:gridCol w:w="1074"/>
        <w:gridCol w:w="1182"/>
        <w:gridCol w:w="945"/>
        <w:gridCol w:w="1320"/>
        <w:gridCol w:w="930"/>
        <w:gridCol w:w="960"/>
      </w:tblGrid>
      <w:tr w:rsidR="00246770" w14:paraId="4ACD3EE5" w14:textId="77777777">
        <w:tc>
          <w:tcPr>
            <w:tcW w:w="1128" w:type="dxa"/>
            <w:shd w:val="clear" w:color="auto" w:fill="auto"/>
            <w:tcMar>
              <w:top w:w="100" w:type="dxa"/>
              <w:left w:w="100" w:type="dxa"/>
              <w:bottom w:w="100" w:type="dxa"/>
              <w:right w:w="100" w:type="dxa"/>
            </w:tcMar>
          </w:tcPr>
          <w:p w14:paraId="4DCBA151" w14:textId="77777777" w:rsidR="00246770" w:rsidRDefault="005A722E">
            <w:pPr>
              <w:widowControl w:val="0"/>
              <w:pBdr>
                <w:top w:val="nil"/>
                <w:left w:val="nil"/>
                <w:bottom w:val="nil"/>
                <w:right w:val="nil"/>
                <w:between w:val="nil"/>
              </w:pBdr>
              <w:spacing w:line="240" w:lineRule="auto"/>
            </w:pPr>
            <w:r>
              <w:t>emp_ID</w:t>
            </w:r>
          </w:p>
        </w:tc>
        <w:tc>
          <w:tcPr>
            <w:tcW w:w="1208" w:type="dxa"/>
            <w:shd w:val="clear" w:color="auto" w:fill="auto"/>
            <w:tcMar>
              <w:top w:w="100" w:type="dxa"/>
              <w:left w:w="100" w:type="dxa"/>
              <w:bottom w:w="100" w:type="dxa"/>
              <w:right w:w="100" w:type="dxa"/>
            </w:tcMar>
          </w:tcPr>
          <w:p w14:paraId="17F88F8C" w14:textId="77777777" w:rsidR="00246770" w:rsidRDefault="005A722E">
            <w:pPr>
              <w:widowControl w:val="0"/>
              <w:pBdr>
                <w:top w:val="nil"/>
                <w:left w:val="nil"/>
                <w:bottom w:val="nil"/>
                <w:right w:val="nil"/>
                <w:between w:val="nil"/>
              </w:pBdr>
              <w:spacing w:line="240" w:lineRule="auto"/>
            </w:pPr>
            <w:r>
              <w:t>emp_name</w:t>
            </w:r>
          </w:p>
        </w:tc>
        <w:tc>
          <w:tcPr>
            <w:tcW w:w="1182" w:type="dxa"/>
            <w:shd w:val="clear" w:color="auto" w:fill="auto"/>
            <w:tcMar>
              <w:top w:w="100" w:type="dxa"/>
              <w:left w:w="100" w:type="dxa"/>
              <w:bottom w:w="100" w:type="dxa"/>
              <w:right w:w="100" w:type="dxa"/>
            </w:tcMar>
          </w:tcPr>
          <w:p w14:paraId="35A7AFA6" w14:textId="77777777" w:rsidR="00246770" w:rsidRDefault="005A722E">
            <w:pPr>
              <w:widowControl w:val="0"/>
              <w:pBdr>
                <w:top w:val="nil"/>
                <w:left w:val="nil"/>
                <w:bottom w:val="nil"/>
                <w:right w:val="nil"/>
                <w:between w:val="nil"/>
              </w:pBdr>
              <w:spacing w:line="240" w:lineRule="auto"/>
            </w:pPr>
            <w:r>
              <w:t>emp_email</w:t>
            </w:r>
          </w:p>
        </w:tc>
        <w:tc>
          <w:tcPr>
            <w:tcW w:w="1383" w:type="dxa"/>
            <w:shd w:val="clear" w:color="auto" w:fill="auto"/>
            <w:tcMar>
              <w:top w:w="100" w:type="dxa"/>
              <w:left w:w="100" w:type="dxa"/>
              <w:bottom w:w="100" w:type="dxa"/>
              <w:right w:w="100" w:type="dxa"/>
            </w:tcMar>
          </w:tcPr>
          <w:p w14:paraId="7D0A3936" w14:textId="77777777" w:rsidR="00246770" w:rsidRDefault="005A722E">
            <w:pPr>
              <w:widowControl w:val="0"/>
              <w:pBdr>
                <w:top w:val="nil"/>
                <w:left w:val="nil"/>
                <w:bottom w:val="nil"/>
                <w:right w:val="nil"/>
                <w:between w:val="nil"/>
              </w:pBdr>
              <w:spacing w:line="240" w:lineRule="auto"/>
            </w:pPr>
            <w:r>
              <w:t>emp_phNUM</w:t>
            </w:r>
          </w:p>
        </w:tc>
        <w:tc>
          <w:tcPr>
            <w:tcW w:w="1074" w:type="dxa"/>
            <w:shd w:val="clear" w:color="auto" w:fill="auto"/>
            <w:tcMar>
              <w:top w:w="100" w:type="dxa"/>
              <w:left w:w="100" w:type="dxa"/>
              <w:bottom w:w="100" w:type="dxa"/>
              <w:right w:w="100" w:type="dxa"/>
            </w:tcMar>
          </w:tcPr>
          <w:p w14:paraId="0C41B884" w14:textId="77777777" w:rsidR="00246770" w:rsidRDefault="005A722E">
            <w:pPr>
              <w:widowControl w:val="0"/>
              <w:pBdr>
                <w:top w:val="nil"/>
                <w:left w:val="nil"/>
                <w:bottom w:val="nil"/>
                <w:right w:val="nil"/>
                <w:between w:val="nil"/>
              </w:pBdr>
              <w:spacing w:line="240" w:lineRule="auto"/>
            </w:pPr>
            <w:r>
              <w:t>emp_age</w:t>
            </w:r>
          </w:p>
        </w:tc>
        <w:tc>
          <w:tcPr>
            <w:tcW w:w="1182" w:type="dxa"/>
            <w:shd w:val="clear" w:color="auto" w:fill="auto"/>
            <w:tcMar>
              <w:top w:w="100" w:type="dxa"/>
              <w:left w:w="100" w:type="dxa"/>
              <w:bottom w:w="100" w:type="dxa"/>
              <w:right w:w="100" w:type="dxa"/>
            </w:tcMar>
          </w:tcPr>
          <w:p w14:paraId="50506902" w14:textId="77777777" w:rsidR="00246770" w:rsidRDefault="005A722E">
            <w:pPr>
              <w:widowControl w:val="0"/>
              <w:pBdr>
                <w:top w:val="nil"/>
                <w:left w:val="nil"/>
                <w:bottom w:val="nil"/>
                <w:right w:val="nil"/>
                <w:between w:val="nil"/>
              </w:pBdr>
              <w:spacing w:line="240" w:lineRule="auto"/>
            </w:pPr>
            <w:r>
              <w:t>emp_city</w:t>
            </w:r>
          </w:p>
        </w:tc>
        <w:tc>
          <w:tcPr>
            <w:tcW w:w="945" w:type="dxa"/>
            <w:shd w:val="clear" w:color="auto" w:fill="auto"/>
            <w:tcMar>
              <w:top w:w="100" w:type="dxa"/>
              <w:left w:w="100" w:type="dxa"/>
              <w:bottom w:w="100" w:type="dxa"/>
              <w:right w:w="100" w:type="dxa"/>
            </w:tcMar>
          </w:tcPr>
          <w:p w14:paraId="37D94F63" w14:textId="77777777" w:rsidR="00246770" w:rsidRDefault="005A722E">
            <w:pPr>
              <w:widowControl w:val="0"/>
              <w:pBdr>
                <w:top w:val="nil"/>
                <w:left w:val="nil"/>
                <w:bottom w:val="nil"/>
                <w:right w:val="nil"/>
                <w:between w:val="nil"/>
              </w:pBdr>
              <w:spacing w:line="240" w:lineRule="auto"/>
            </w:pPr>
            <w:r>
              <w:t>emp _street</w:t>
            </w:r>
          </w:p>
        </w:tc>
        <w:tc>
          <w:tcPr>
            <w:tcW w:w="1320" w:type="dxa"/>
            <w:shd w:val="clear" w:color="auto" w:fill="auto"/>
            <w:tcMar>
              <w:top w:w="100" w:type="dxa"/>
              <w:left w:w="100" w:type="dxa"/>
              <w:bottom w:w="100" w:type="dxa"/>
              <w:right w:w="100" w:type="dxa"/>
            </w:tcMar>
          </w:tcPr>
          <w:p w14:paraId="26C764C1" w14:textId="77777777" w:rsidR="00246770" w:rsidRDefault="005A722E">
            <w:pPr>
              <w:widowControl w:val="0"/>
              <w:pBdr>
                <w:top w:val="nil"/>
                <w:left w:val="nil"/>
                <w:bottom w:val="nil"/>
                <w:right w:val="nil"/>
                <w:between w:val="nil"/>
              </w:pBdr>
              <w:spacing w:line="240" w:lineRule="auto"/>
            </w:pPr>
            <w:r>
              <w:t>emp _extension</w:t>
            </w:r>
          </w:p>
        </w:tc>
        <w:tc>
          <w:tcPr>
            <w:tcW w:w="930" w:type="dxa"/>
            <w:shd w:val="clear" w:color="auto" w:fill="auto"/>
            <w:tcMar>
              <w:top w:w="100" w:type="dxa"/>
              <w:left w:w="100" w:type="dxa"/>
              <w:bottom w:w="100" w:type="dxa"/>
              <w:right w:w="100" w:type="dxa"/>
            </w:tcMar>
          </w:tcPr>
          <w:p w14:paraId="4A710725" w14:textId="77777777" w:rsidR="00246770" w:rsidRDefault="005A722E">
            <w:pPr>
              <w:widowControl w:val="0"/>
              <w:pBdr>
                <w:top w:val="nil"/>
                <w:left w:val="nil"/>
                <w:bottom w:val="nil"/>
                <w:right w:val="nil"/>
                <w:between w:val="nil"/>
              </w:pBdr>
              <w:spacing w:line="240" w:lineRule="auto"/>
            </w:pPr>
            <w:r>
              <w:t>dept _name</w:t>
            </w:r>
          </w:p>
        </w:tc>
        <w:tc>
          <w:tcPr>
            <w:tcW w:w="960" w:type="dxa"/>
            <w:shd w:val="clear" w:color="auto" w:fill="auto"/>
            <w:tcMar>
              <w:top w:w="100" w:type="dxa"/>
              <w:left w:w="100" w:type="dxa"/>
              <w:bottom w:w="100" w:type="dxa"/>
              <w:right w:w="100" w:type="dxa"/>
            </w:tcMar>
          </w:tcPr>
          <w:p w14:paraId="6D2BF7C5" w14:textId="77777777" w:rsidR="00246770" w:rsidRDefault="005A722E">
            <w:pPr>
              <w:widowControl w:val="0"/>
              <w:pBdr>
                <w:top w:val="nil"/>
                <w:left w:val="nil"/>
                <w:bottom w:val="nil"/>
                <w:right w:val="nil"/>
                <w:between w:val="nil"/>
              </w:pBdr>
              <w:spacing w:line="240" w:lineRule="auto"/>
            </w:pPr>
            <w:r>
              <w:t>emp _salary</w:t>
            </w:r>
          </w:p>
        </w:tc>
      </w:tr>
      <w:tr w:rsidR="00246770" w14:paraId="10A47805" w14:textId="77777777">
        <w:tc>
          <w:tcPr>
            <w:tcW w:w="1128" w:type="dxa"/>
            <w:shd w:val="clear" w:color="auto" w:fill="auto"/>
            <w:tcMar>
              <w:top w:w="100" w:type="dxa"/>
              <w:left w:w="100" w:type="dxa"/>
              <w:bottom w:w="100" w:type="dxa"/>
              <w:right w:w="100" w:type="dxa"/>
            </w:tcMar>
          </w:tcPr>
          <w:p w14:paraId="3EF2BA9F" w14:textId="77777777" w:rsidR="00246770" w:rsidRDefault="005A722E">
            <w:pPr>
              <w:widowControl w:val="0"/>
              <w:pBdr>
                <w:top w:val="nil"/>
                <w:left w:val="nil"/>
                <w:bottom w:val="nil"/>
                <w:right w:val="nil"/>
                <w:between w:val="nil"/>
              </w:pBdr>
              <w:spacing w:line="240" w:lineRule="auto"/>
            </w:pPr>
            <w:r>
              <w:t>12351</w:t>
            </w:r>
          </w:p>
        </w:tc>
        <w:tc>
          <w:tcPr>
            <w:tcW w:w="1208" w:type="dxa"/>
            <w:shd w:val="clear" w:color="auto" w:fill="auto"/>
            <w:tcMar>
              <w:top w:w="100" w:type="dxa"/>
              <w:left w:w="100" w:type="dxa"/>
              <w:bottom w:w="100" w:type="dxa"/>
              <w:right w:w="100" w:type="dxa"/>
            </w:tcMar>
          </w:tcPr>
          <w:p w14:paraId="00EE4107" w14:textId="77777777" w:rsidR="00246770" w:rsidRDefault="005A722E">
            <w:pPr>
              <w:widowControl w:val="0"/>
              <w:spacing w:line="240" w:lineRule="auto"/>
            </w:pPr>
            <w:r>
              <w:t>Sabine Hamdoun</w:t>
            </w:r>
          </w:p>
        </w:tc>
        <w:tc>
          <w:tcPr>
            <w:tcW w:w="1182" w:type="dxa"/>
            <w:shd w:val="clear" w:color="auto" w:fill="auto"/>
            <w:tcMar>
              <w:top w:w="100" w:type="dxa"/>
              <w:left w:w="100" w:type="dxa"/>
              <w:bottom w:w="100" w:type="dxa"/>
              <w:right w:w="100" w:type="dxa"/>
            </w:tcMar>
          </w:tcPr>
          <w:p w14:paraId="4F416629" w14:textId="77777777" w:rsidR="00246770" w:rsidRDefault="005A722E">
            <w:pPr>
              <w:widowControl w:val="0"/>
              <w:spacing w:line="240" w:lineRule="auto"/>
            </w:pPr>
            <w:r>
              <w:t>sabine.hamdoun@hotmail.com</w:t>
            </w:r>
          </w:p>
        </w:tc>
        <w:tc>
          <w:tcPr>
            <w:tcW w:w="1383" w:type="dxa"/>
            <w:shd w:val="clear" w:color="auto" w:fill="auto"/>
            <w:tcMar>
              <w:top w:w="100" w:type="dxa"/>
              <w:left w:w="100" w:type="dxa"/>
              <w:bottom w:w="100" w:type="dxa"/>
              <w:right w:w="100" w:type="dxa"/>
            </w:tcMar>
          </w:tcPr>
          <w:p w14:paraId="1AF90AB7" w14:textId="77777777" w:rsidR="00246770" w:rsidRDefault="005A722E">
            <w:pPr>
              <w:widowControl w:val="0"/>
              <w:spacing w:line="240" w:lineRule="auto"/>
            </w:pPr>
            <w:r>
              <w:t>7625845</w:t>
            </w:r>
          </w:p>
        </w:tc>
        <w:tc>
          <w:tcPr>
            <w:tcW w:w="1074" w:type="dxa"/>
            <w:shd w:val="clear" w:color="auto" w:fill="auto"/>
            <w:tcMar>
              <w:top w:w="100" w:type="dxa"/>
              <w:left w:w="100" w:type="dxa"/>
              <w:bottom w:w="100" w:type="dxa"/>
              <w:right w:w="100" w:type="dxa"/>
            </w:tcMar>
          </w:tcPr>
          <w:p w14:paraId="5F1CC8EC" w14:textId="77777777" w:rsidR="00246770" w:rsidRDefault="005A722E">
            <w:pPr>
              <w:widowControl w:val="0"/>
              <w:spacing w:line="240" w:lineRule="auto"/>
            </w:pPr>
            <w:r>
              <w:t>23</w:t>
            </w:r>
          </w:p>
        </w:tc>
        <w:tc>
          <w:tcPr>
            <w:tcW w:w="1182" w:type="dxa"/>
            <w:shd w:val="clear" w:color="auto" w:fill="auto"/>
            <w:tcMar>
              <w:top w:w="100" w:type="dxa"/>
              <w:left w:w="100" w:type="dxa"/>
              <w:bottom w:w="100" w:type="dxa"/>
              <w:right w:w="100" w:type="dxa"/>
            </w:tcMar>
          </w:tcPr>
          <w:p w14:paraId="6E54F9A5" w14:textId="77777777" w:rsidR="00246770" w:rsidRDefault="005A722E">
            <w:pPr>
              <w:widowControl w:val="0"/>
              <w:spacing w:line="240" w:lineRule="auto"/>
            </w:pPr>
            <w:r>
              <w:t>Beirut</w:t>
            </w:r>
          </w:p>
        </w:tc>
        <w:tc>
          <w:tcPr>
            <w:tcW w:w="945" w:type="dxa"/>
            <w:shd w:val="clear" w:color="auto" w:fill="auto"/>
            <w:tcMar>
              <w:top w:w="100" w:type="dxa"/>
              <w:left w:w="100" w:type="dxa"/>
              <w:bottom w:w="100" w:type="dxa"/>
              <w:right w:w="100" w:type="dxa"/>
            </w:tcMar>
          </w:tcPr>
          <w:p w14:paraId="4CFA2F11" w14:textId="77777777" w:rsidR="00246770" w:rsidRDefault="005A722E">
            <w:pPr>
              <w:widowControl w:val="0"/>
              <w:spacing w:line="240" w:lineRule="auto"/>
            </w:pPr>
            <w:r>
              <w:t>St12</w:t>
            </w:r>
          </w:p>
        </w:tc>
        <w:tc>
          <w:tcPr>
            <w:tcW w:w="1320" w:type="dxa"/>
            <w:shd w:val="clear" w:color="auto" w:fill="auto"/>
            <w:tcMar>
              <w:top w:w="100" w:type="dxa"/>
              <w:left w:w="100" w:type="dxa"/>
              <w:bottom w:w="100" w:type="dxa"/>
              <w:right w:w="100" w:type="dxa"/>
            </w:tcMar>
          </w:tcPr>
          <w:p w14:paraId="34EC9065" w14:textId="77777777" w:rsidR="00246770" w:rsidRDefault="005A722E">
            <w:pPr>
              <w:widowControl w:val="0"/>
              <w:spacing w:line="240" w:lineRule="auto"/>
            </w:pPr>
            <w:r>
              <w:t>51</w:t>
            </w:r>
          </w:p>
        </w:tc>
        <w:tc>
          <w:tcPr>
            <w:tcW w:w="930" w:type="dxa"/>
            <w:shd w:val="clear" w:color="auto" w:fill="auto"/>
            <w:tcMar>
              <w:top w:w="100" w:type="dxa"/>
              <w:left w:w="100" w:type="dxa"/>
              <w:bottom w:w="100" w:type="dxa"/>
              <w:right w:w="100" w:type="dxa"/>
            </w:tcMar>
          </w:tcPr>
          <w:p w14:paraId="726C37C6" w14:textId="77777777" w:rsidR="00246770" w:rsidRDefault="005A722E">
            <w:pPr>
              <w:widowControl w:val="0"/>
              <w:spacing w:line="240" w:lineRule="auto"/>
            </w:pPr>
            <w:r>
              <w:t>Management</w:t>
            </w:r>
          </w:p>
        </w:tc>
        <w:tc>
          <w:tcPr>
            <w:tcW w:w="960" w:type="dxa"/>
            <w:shd w:val="clear" w:color="auto" w:fill="auto"/>
            <w:tcMar>
              <w:top w:w="100" w:type="dxa"/>
              <w:left w:w="100" w:type="dxa"/>
              <w:bottom w:w="100" w:type="dxa"/>
              <w:right w:w="100" w:type="dxa"/>
            </w:tcMar>
          </w:tcPr>
          <w:p w14:paraId="3CA492E7" w14:textId="77777777" w:rsidR="00246770" w:rsidRDefault="005A722E">
            <w:pPr>
              <w:widowControl w:val="0"/>
              <w:spacing w:line="240" w:lineRule="auto"/>
            </w:pPr>
            <w:r>
              <w:t>56000</w:t>
            </w:r>
          </w:p>
        </w:tc>
      </w:tr>
      <w:tr w:rsidR="00246770" w14:paraId="474C28CF" w14:textId="77777777">
        <w:tc>
          <w:tcPr>
            <w:tcW w:w="1128" w:type="dxa"/>
            <w:shd w:val="clear" w:color="auto" w:fill="auto"/>
            <w:tcMar>
              <w:top w:w="100" w:type="dxa"/>
              <w:left w:w="100" w:type="dxa"/>
              <w:bottom w:w="100" w:type="dxa"/>
              <w:right w:w="100" w:type="dxa"/>
            </w:tcMar>
          </w:tcPr>
          <w:p w14:paraId="109D11F7" w14:textId="77777777" w:rsidR="00246770" w:rsidRDefault="005A722E">
            <w:pPr>
              <w:widowControl w:val="0"/>
              <w:spacing w:line="240" w:lineRule="auto"/>
            </w:pPr>
            <w:r>
              <w:t>12352</w:t>
            </w:r>
          </w:p>
        </w:tc>
        <w:tc>
          <w:tcPr>
            <w:tcW w:w="1208" w:type="dxa"/>
            <w:shd w:val="clear" w:color="auto" w:fill="auto"/>
            <w:tcMar>
              <w:top w:w="100" w:type="dxa"/>
              <w:left w:w="100" w:type="dxa"/>
              <w:bottom w:w="100" w:type="dxa"/>
              <w:right w:w="100" w:type="dxa"/>
            </w:tcMar>
          </w:tcPr>
          <w:p w14:paraId="74C6E268" w14:textId="77777777" w:rsidR="00246770" w:rsidRDefault="005A722E">
            <w:pPr>
              <w:widowControl w:val="0"/>
              <w:spacing w:line="240" w:lineRule="auto"/>
            </w:pPr>
            <w:r>
              <w:t>Mira Mansour</w:t>
            </w:r>
          </w:p>
        </w:tc>
        <w:tc>
          <w:tcPr>
            <w:tcW w:w="1182" w:type="dxa"/>
            <w:shd w:val="clear" w:color="auto" w:fill="auto"/>
            <w:tcMar>
              <w:top w:w="100" w:type="dxa"/>
              <w:left w:w="100" w:type="dxa"/>
              <w:bottom w:w="100" w:type="dxa"/>
              <w:right w:w="100" w:type="dxa"/>
            </w:tcMar>
          </w:tcPr>
          <w:p w14:paraId="0CE89A08" w14:textId="77777777" w:rsidR="00246770" w:rsidRDefault="005A722E">
            <w:pPr>
              <w:widowControl w:val="0"/>
              <w:spacing w:line="240" w:lineRule="auto"/>
            </w:pPr>
            <w:r>
              <w:t>mira.mansour@hotmail.com</w:t>
            </w:r>
          </w:p>
        </w:tc>
        <w:tc>
          <w:tcPr>
            <w:tcW w:w="1383" w:type="dxa"/>
            <w:shd w:val="clear" w:color="auto" w:fill="auto"/>
            <w:tcMar>
              <w:top w:w="100" w:type="dxa"/>
              <w:left w:w="100" w:type="dxa"/>
              <w:bottom w:w="100" w:type="dxa"/>
              <w:right w:w="100" w:type="dxa"/>
            </w:tcMar>
          </w:tcPr>
          <w:p w14:paraId="5269EE43" w14:textId="77777777" w:rsidR="00246770" w:rsidRDefault="005A722E">
            <w:pPr>
              <w:widowControl w:val="0"/>
              <w:spacing w:line="240" w:lineRule="auto"/>
            </w:pPr>
            <w:r>
              <w:t>7895452</w:t>
            </w:r>
          </w:p>
        </w:tc>
        <w:tc>
          <w:tcPr>
            <w:tcW w:w="1074" w:type="dxa"/>
            <w:shd w:val="clear" w:color="auto" w:fill="auto"/>
            <w:tcMar>
              <w:top w:w="100" w:type="dxa"/>
              <w:left w:w="100" w:type="dxa"/>
              <w:bottom w:w="100" w:type="dxa"/>
              <w:right w:w="100" w:type="dxa"/>
            </w:tcMar>
          </w:tcPr>
          <w:p w14:paraId="44E65383" w14:textId="77777777" w:rsidR="00246770" w:rsidRDefault="005A722E">
            <w:pPr>
              <w:widowControl w:val="0"/>
              <w:spacing w:line="240" w:lineRule="auto"/>
            </w:pPr>
            <w:r>
              <w:t>26</w:t>
            </w:r>
          </w:p>
        </w:tc>
        <w:tc>
          <w:tcPr>
            <w:tcW w:w="1182" w:type="dxa"/>
            <w:shd w:val="clear" w:color="auto" w:fill="auto"/>
            <w:tcMar>
              <w:top w:w="100" w:type="dxa"/>
              <w:left w:w="100" w:type="dxa"/>
              <w:bottom w:w="100" w:type="dxa"/>
              <w:right w:w="100" w:type="dxa"/>
            </w:tcMar>
          </w:tcPr>
          <w:p w14:paraId="531E93E4" w14:textId="77777777" w:rsidR="00246770" w:rsidRDefault="005A722E">
            <w:pPr>
              <w:widowControl w:val="0"/>
              <w:spacing w:line="240" w:lineRule="auto"/>
            </w:pPr>
            <w:r>
              <w:t>Bekaa</w:t>
            </w:r>
          </w:p>
        </w:tc>
        <w:tc>
          <w:tcPr>
            <w:tcW w:w="945" w:type="dxa"/>
            <w:shd w:val="clear" w:color="auto" w:fill="auto"/>
            <w:tcMar>
              <w:top w:w="100" w:type="dxa"/>
              <w:left w:w="100" w:type="dxa"/>
              <w:bottom w:w="100" w:type="dxa"/>
              <w:right w:w="100" w:type="dxa"/>
            </w:tcMar>
          </w:tcPr>
          <w:p w14:paraId="571C80B9" w14:textId="77777777" w:rsidR="00246770" w:rsidRDefault="005A722E">
            <w:pPr>
              <w:widowControl w:val="0"/>
              <w:spacing w:line="240" w:lineRule="auto"/>
            </w:pPr>
            <w:r>
              <w:t>St23</w:t>
            </w:r>
          </w:p>
        </w:tc>
        <w:tc>
          <w:tcPr>
            <w:tcW w:w="1320" w:type="dxa"/>
            <w:shd w:val="clear" w:color="auto" w:fill="auto"/>
            <w:tcMar>
              <w:top w:w="100" w:type="dxa"/>
              <w:left w:w="100" w:type="dxa"/>
              <w:bottom w:w="100" w:type="dxa"/>
              <w:right w:w="100" w:type="dxa"/>
            </w:tcMar>
          </w:tcPr>
          <w:p w14:paraId="7B830C73" w14:textId="77777777" w:rsidR="00246770" w:rsidRDefault="005A722E">
            <w:pPr>
              <w:widowControl w:val="0"/>
              <w:spacing w:line="240" w:lineRule="auto"/>
            </w:pPr>
            <w:r>
              <w:t>52</w:t>
            </w:r>
          </w:p>
        </w:tc>
        <w:tc>
          <w:tcPr>
            <w:tcW w:w="930" w:type="dxa"/>
            <w:shd w:val="clear" w:color="auto" w:fill="auto"/>
            <w:tcMar>
              <w:top w:w="100" w:type="dxa"/>
              <w:left w:w="100" w:type="dxa"/>
              <w:bottom w:w="100" w:type="dxa"/>
              <w:right w:w="100" w:type="dxa"/>
            </w:tcMar>
          </w:tcPr>
          <w:p w14:paraId="6D819069" w14:textId="77777777" w:rsidR="00246770" w:rsidRDefault="005A722E">
            <w:pPr>
              <w:widowControl w:val="0"/>
              <w:spacing w:line="240" w:lineRule="auto"/>
            </w:pPr>
            <w:r>
              <w:t>Human Resources</w:t>
            </w:r>
          </w:p>
        </w:tc>
        <w:tc>
          <w:tcPr>
            <w:tcW w:w="960" w:type="dxa"/>
            <w:shd w:val="clear" w:color="auto" w:fill="auto"/>
            <w:tcMar>
              <w:top w:w="100" w:type="dxa"/>
              <w:left w:w="100" w:type="dxa"/>
              <w:bottom w:w="100" w:type="dxa"/>
              <w:right w:w="100" w:type="dxa"/>
            </w:tcMar>
          </w:tcPr>
          <w:p w14:paraId="1E8DF712" w14:textId="77777777" w:rsidR="00246770" w:rsidRDefault="005A722E">
            <w:pPr>
              <w:widowControl w:val="0"/>
              <w:spacing w:line="240" w:lineRule="auto"/>
            </w:pPr>
            <w:r>
              <w:t>53000</w:t>
            </w:r>
          </w:p>
        </w:tc>
      </w:tr>
    </w:tbl>
    <w:p w14:paraId="4FC65AAD" w14:textId="77777777" w:rsidR="00246770" w:rsidRDefault="00246770">
      <w:pPr>
        <w:rPr>
          <w:b/>
          <w:u w:val="single"/>
        </w:rPr>
      </w:pPr>
    </w:p>
    <w:p w14:paraId="079171A6" w14:textId="77777777" w:rsidR="00246770" w:rsidRDefault="00246770">
      <w:pPr>
        <w:rPr>
          <w:b/>
          <w:u w:val="single"/>
        </w:rPr>
      </w:pPr>
    </w:p>
    <w:p w14:paraId="71C195C3" w14:textId="77777777" w:rsidR="00246770" w:rsidRDefault="00246770">
      <w:pPr>
        <w:rPr>
          <w:b/>
          <w:u w:val="single"/>
        </w:rPr>
      </w:pPr>
    </w:p>
    <w:p w14:paraId="2A9B5D57" w14:textId="77777777" w:rsidR="00246770" w:rsidRDefault="005A722E">
      <w:pPr>
        <w:rPr>
          <w:b/>
          <w:u w:val="single"/>
        </w:rPr>
      </w:pPr>
      <w:r>
        <w:rPr>
          <w:b/>
          <w:u w:val="single"/>
        </w:rPr>
        <w:t>Functional Dependencies :</w:t>
      </w:r>
    </w:p>
    <w:p w14:paraId="2558A40E" w14:textId="77777777" w:rsidR="00246770" w:rsidRDefault="00246770">
      <w:pPr>
        <w:rPr>
          <w:b/>
          <w:u w:val="single"/>
        </w:rPr>
      </w:pPr>
    </w:p>
    <w:p w14:paraId="549A7192" w14:textId="77777777" w:rsidR="00246770" w:rsidRDefault="005A722E">
      <w:pPr>
        <w:numPr>
          <w:ilvl w:val="0"/>
          <w:numId w:val="7"/>
        </w:numPr>
      </w:pPr>
      <w:r>
        <w:rPr>
          <w:rFonts w:ascii="Arial Unicode MS" w:eastAsia="Arial Unicode MS" w:hAnsi="Arial Unicode MS" w:cs="Arial Unicode MS"/>
        </w:rPr>
        <w:t>emp_ID, emp_name ,emp_phNum, emp_email,emp_extension→  emp_age, emp_address, dept_name, emp-salary</w:t>
      </w:r>
    </w:p>
    <w:p w14:paraId="4403C8A1" w14:textId="77777777" w:rsidR="00246770" w:rsidRDefault="005A722E">
      <w:pPr>
        <w:numPr>
          <w:ilvl w:val="0"/>
          <w:numId w:val="7"/>
        </w:numPr>
      </w:pPr>
      <w:r>
        <w:rPr>
          <w:rFonts w:ascii="Arial Unicode MS" w:eastAsia="Arial Unicode MS" w:hAnsi="Arial Unicode MS" w:cs="Arial Unicode MS"/>
        </w:rPr>
        <w:t>emp_ID, emp_name, emp_phNum,emp_email, emp_extension → emp_name , emp_phNum, emp_email,emp_extension</w:t>
      </w:r>
    </w:p>
    <w:p w14:paraId="6034931D" w14:textId="77777777" w:rsidR="00246770" w:rsidRDefault="00246770">
      <w:pPr>
        <w:ind w:left="720"/>
      </w:pPr>
    </w:p>
    <w:p w14:paraId="5BFCBC70" w14:textId="77777777" w:rsidR="00246770" w:rsidRDefault="00246770"/>
    <w:p w14:paraId="09D60D07" w14:textId="77777777" w:rsidR="00246770" w:rsidRDefault="005A722E">
      <w:pPr>
        <w:rPr>
          <w:b/>
          <w:u w:val="single"/>
        </w:rPr>
      </w:pPr>
      <w:r>
        <w:rPr>
          <w:b/>
          <w:u w:val="single"/>
        </w:rPr>
        <w:t>Normalization :</w:t>
      </w:r>
    </w:p>
    <w:p w14:paraId="73BE6E14" w14:textId="77777777" w:rsidR="00246770" w:rsidRDefault="00246770">
      <w:pPr>
        <w:rPr>
          <w:b/>
          <w:u w:val="single"/>
        </w:rPr>
      </w:pPr>
    </w:p>
    <w:p w14:paraId="6B91D95E" w14:textId="77777777" w:rsidR="00246770" w:rsidRDefault="005A722E">
      <w:pPr>
        <w:numPr>
          <w:ilvl w:val="0"/>
          <w:numId w:val="21"/>
        </w:numPr>
      </w:pPr>
      <w:r>
        <w:t xml:space="preserve">“Emp_name” , “Emp_phNum”, emp_phNum, emp_extension  are candidate keys for this schema, thus , with emp_ID, they form a </w:t>
      </w:r>
      <w:r>
        <w:rPr>
          <w:b/>
        </w:rPr>
        <w:t xml:space="preserve">superkey </w:t>
      </w:r>
      <w:r>
        <w:t>for this schema.</w:t>
      </w:r>
    </w:p>
    <w:p w14:paraId="554CDEC3" w14:textId="77777777" w:rsidR="00246770" w:rsidRDefault="005A722E">
      <w:pPr>
        <w:numPr>
          <w:ilvl w:val="0"/>
          <w:numId w:val="21"/>
        </w:numPr>
      </w:pPr>
      <w:r>
        <w:t xml:space="preserve">As for the second FD, the dependency is trivial ( emp_name, emp_phNum, emp_extension are a subset of emp_ID, emp_name, emp_phNum, emp_extension). Thus, this schema is in </w:t>
      </w:r>
      <w:r>
        <w:rPr>
          <w:b/>
        </w:rPr>
        <w:t>BCNF</w:t>
      </w:r>
      <w:r>
        <w:t>.</w:t>
      </w:r>
    </w:p>
    <w:p w14:paraId="010AC32C" w14:textId="77777777" w:rsidR="00246770" w:rsidRDefault="005A722E">
      <w:pPr>
        <w:spacing w:before="240" w:after="240"/>
      </w:pPr>
      <w:r>
        <w:t>We are assuming that no two employees have the same name.</w:t>
      </w:r>
    </w:p>
    <w:p w14:paraId="14EE2AC8" w14:textId="77777777" w:rsidR="00246770" w:rsidRDefault="005A722E">
      <w:pPr>
        <w:spacing w:before="240" w:after="240"/>
      </w:pPr>
      <w:r>
        <w:rPr>
          <w:b/>
          <w:u w:val="single"/>
        </w:rPr>
        <w:t xml:space="preserve"> 3)</w:t>
      </w:r>
      <w:r>
        <w:rPr>
          <w:b/>
          <w:sz w:val="14"/>
          <w:szCs w:val="14"/>
          <w:u w:val="single"/>
        </w:rPr>
        <w:t xml:space="preserve"> </w:t>
      </w:r>
      <w:r>
        <w:rPr>
          <w:b/>
          <w:u w:val="single"/>
        </w:rPr>
        <w:t>Department</w:t>
      </w:r>
      <w:r>
        <w:t xml:space="preserve"> (dept_id, dept_name, dept_phNum)</w:t>
      </w:r>
    </w:p>
    <w:p w14:paraId="0FEBEC30" w14:textId="77777777" w:rsidR="00246770" w:rsidRDefault="00246770"/>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7"/>
        <w:gridCol w:w="2407"/>
        <w:gridCol w:w="4215"/>
      </w:tblGrid>
      <w:tr w:rsidR="00246770" w14:paraId="1FEF0DED" w14:textId="77777777">
        <w:tc>
          <w:tcPr>
            <w:tcW w:w="2407" w:type="dxa"/>
            <w:shd w:val="clear" w:color="auto" w:fill="auto"/>
            <w:tcMar>
              <w:top w:w="100" w:type="dxa"/>
              <w:left w:w="100" w:type="dxa"/>
              <w:bottom w:w="100" w:type="dxa"/>
              <w:right w:w="100" w:type="dxa"/>
            </w:tcMar>
          </w:tcPr>
          <w:p w14:paraId="68D0AEE3" w14:textId="77777777" w:rsidR="00246770" w:rsidRDefault="005A722E">
            <w:pPr>
              <w:widowControl w:val="0"/>
              <w:spacing w:line="240" w:lineRule="auto"/>
            </w:pPr>
            <w:r>
              <w:t>dept_id</w:t>
            </w:r>
          </w:p>
        </w:tc>
        <w:tc>
          <w:tcPr>
            <w:tcW w:w="2407" w:type="dxa"/>
            <w:shd w:val="clear" w:color="auto" w:fill="auto"/>
            <w:tcMar>
              <w:top w:w="100" w:type="dxa"/>
              <w:left w:w="100" w:type="dxa"/>
              <w:bottom w:w="100" w:type="dxa"/>
              <w:right w:w="100" w:type="dxa"/>
            </w:tcMar>
          </w:tcPr>
          <w:p w14:paraId="28D21A90" w14:textId="77777777" w:rsidR="00246770" w:rsidRDefault="005A722E">
            <w:pPr>
              <w:widowControl w:val="0"/>
              <w:spacing w:line="240" w:lineRule="auto"/>
            </w:pPr>
            <w:r>
              <w:t>dept_name</w:t>
            </w:r>
          </w:p>
        </w:tc>
        <w:tc>
          <w:tcPr>
            <w:tcW w:w="4215" w:type="dxa"/>
            <w:shd w:val="clear" w:color="auto" w:fill="auto"/>
            <w:tcMar>
              <w:top w:w="100" w:type="dxa"/>
              <w:left w:w="100" w:type="dxa"/>
              <w:bottom w:w="100" w:type="dxa"/>
              <w:right w:w="100" w:type="dxa"/>
            </w:tcMar>
          </w:tcPr>
          <w:p w14:paraId="1F51CB40" w14:textId="77777777" w:rsidR="00246770" w:rsidRDefault="005A722E">
            <w:pPr>
              <w:widowControl w:val="0"/>
              <w:spacing w:line="240" w:lineRule="auto"/>
            </w:pPr>
            <w:r>
              <w:t>dept_phNum</w:t>
            </w:r>
          </w:p>
        </w:tc>
      </w:tr>
      <w:tr w:rsidR="00246770" w14:paraId="56D43236" w14:textId="77777777">
        <w:tc>
          <w:tcPr>
            <w:tcW w:w="2407" w:type="dxa"/>
            <w:shd w:val="clear" w:color="auto" w:fill="auto"/>
            <w:tcMar>
              <w:top w:w="100" w:type="dxa"/>
              <w:left w:w="100" w:type="dxa"/>
              <w:bottom w:w="100" w:type="dxa"/>
              <w:right w:w="100" w:type="dxa"/>
            </w:tcMar>
          </w:tcPr>
          <w:p w14:paraId="30F5EF00" w14:textId="77777777" w:rsidR="00246770" w:rsidRDefault="005A722E">
            <w:pPr>
              <w:widowControl w:val="0"/>
              <w:spacing w:line="240" w:lineRule="auto"/>
            </w:pPr>
            <w:r>
              <w:t>5878</w:t>
            </w:r>
          </w:p>
        </w:tc>
        <w:tc>
          <w:tcPr>
            <w:tcW w:w="2407" w:type="dxa"/>
            <w:shd w:val="clear" w:color="auto" w:fill="auto"/>
            <w:tcMar>
              <w:top w:w="100" w:type="dxa"/>
              <w:left w:w="100" w:type="dxa"/>
              <w:bottom w:w="100" w:type="dxa"/>
              <w:right w:w="100" w:type="dxa"/>
            </w:tcMar>
          </w:tcPr>
          <w:p w14:paraId="65DEABCA" w14:textId="77777777" w:rsidR="00246770" w:rsidRDefault="005A722E">
            <w:pPr>
              <w:widowControl w:val="0"/>
              <w:spacing w:line="240" w:lineRule="auto"/>
            </w:pPr>
            <w:r>
              <w:t>Management</w:t>
            </w:r>
          </w:p>
        </w:tc>
        <w:tc>
          <w:tcPr>
            <w:tcW w:w="4215" w:type="dxa"/>
            <w:shd w:val="clear" w:color="auto" w:fill="auto"/>
            <w:tcMar>
              <w:top w:w="100" w:type="dxa"/>
              <w:left w:w="100" w:type="dxa"/>
              <w:bottom w:w="100" w:type="dxa"/>
              <w:right w:w="100" w:type="dxa"/>
            </w:tcMar>
          </w:tcPr>
          <w:p w14:paraId="2A714797" w14:textId="77777777" w:rsidR="00246770" w:rsidRDefault="005A722E">
            <w:pPr>
              <w:widowControl w:val="0"/>
              <w:spacing w:line="240" w:lineRule="auto"/>
            </w:pPr>
            <w:r>
              <w:t>07745426</w:t>
            </w:r>
          </w:p>
        </w:tc>
      </w:tr>
    </w:tbl>
    <w:p w14:paraId="259730F6" w14:textId="77777777" w:rsidR="00246770" w:rsidRDefault="00246770"/>
    <w:p w14:paraId="343E240F" w14:textId="77777777" w:rsidR="00246770" w:rsidRDefault="005A722E">
      <w:pPr>
        <w:rPr>
          <w:b/>
          <w:u w:val="single"/>
        </w:rPr>
      </w:pPr>
      <w:r>
        <w:rPr>
          <w:b/>
          <w:u w:val="single"/>
        </w:rPr>
        <w:t>Functional Dependencies:</w:t>
      </w:r>
    </w:p>
    <w:p w14:paraId="4EFA335B" w14:textId="77777777" w:rsidR="00246770" w:rsidRDefault="00246770">
      <w:pPr>
        <w:rPr>
          <w:b/>
          <w:u w:val="single"/>
        </w:rPr>
      </w:pPr>
    </w:p>
    <w:p w14:paraId="6F911714" w14:textId="77777777" w:rsidR="00246770" w:rsidRDefault="005A722E">
      <w:pPr>
        <w:numPr>
          <w:ilvl w:val="0"/>
          <w:numId w:val="2"/>
        </w:numPr>
      </w:pPr>
      <w:r>
        <w:rPr>
          <w:rFonts w:ascii="Arial Unicode MS" w:eastAsia="Arial Unicode MS" w:hAnsi="Arial Unicode MS" w:cs="Arial Unicode MS"/>
        </w:rPr>
        <w:t>Dept_id, department_name, dept_phNum →  dept_phNum, dept_name</w:t>
      </w:r>
    </w:p>
    <w:p w14:paraId="2C2F3F1F" w14:textId="77777777" w:rsidR="00246770" w:rsidRDefault="00246770">
      <w:pPr>
        <w:ind w:left="720"/>
      </w:pPr>
    </w:p>
    <w:p w14:paraId="2B954E9F" w14:textId="77777777" w:rsidR="00246770" w:rsidRDefault="00246770"/>
    <w:p w14:paraId="19F5F2BF" w14:textId="77777777" w:rsidR="00246770" w:rsidRDefault="005A722E">
      <w:pPr>
        <w:rPr>
          <w:b/>
          <w:u w:val="single"/>
        </w:rPr>
      </w:pPr>
      <w:r>
        <w:rPr>
          <w:b/>
          <w:u w:val="single"/>
        </w:rPr>
        <w:t>Normalization :</w:t>
      </w:r>
    </w:p>
    <w:p w14:paraId="0B6E39B8" w14:textId="77777777" w:rsidR="00246770" w:rsidRDefault="00246770">
      <w:pPr>
        <w:rPr>
          <w:b/>
          <w:u w:val="single"/>
        </w:rPr>
      </w:pPr>
    </w:p>
    <w:p w14:paraId="1EA90164" w14:textId="77777777" w:rsidR="00246770" w:rsidRDefault="005A722E">
      <w:r>
        <w:t xml:space="preserve">This FD satisfies both conditions of </w:t>
      </w:r>
      <w:r>
        <w:rPr>
          <w:b/>
        </w:rPr>
        <w:t>BCNF</w:t>
      </w:r>
      <w:r>
        <w:t xml:space="preserve">, it is trivial and the left part’s attributes form a </w:t>
      </w:r>
      <w:r>
        <w:rPr>
          <w:b/>
        </w:rPr>
        <w:t>superkey</w:t>
      </w:r>
      <w:r>
        <w:t>.</w:t>
      </w:r>
    </w:p>
    <w:p w14:paraId="54A71FFC" w14:textId="77777777" w:rsidR="00246770" w:rsidRDefault="00246770"/>
    <w:p w14:paraId="2A82EB67" w14:textId="77777777" w:rsidR="00246770" w:rsidRDefault="00246770"/>
    <w:p w14:paraId="7B8D949F" w14:textId="77777777" w:rsidR="00246770" w:rsidRDefault="005A722E">
      <w:r>
        <w:rPr>
          <w:b/>
          <w:u w:val="single"/>
        </w:rPr>
        <w:t>4)Branch</w:t>
      </w:r>
      <w:r>
        <w:rPr>
          <w:b/>
        </w:rPr>
        <w:t xml:space="preserve"> </w:t>
      </w:r>
      <w:r>
        <w:t>(branch_id, B_Country, B_Address(B_Street, B_City), branch_zip, branch_phNum)</w:t>
      </w:r>
    </w:p>
    <w:p w14:paraId="018B9F89" w14:textId="77777777" w:rsidR="00246770" w:rsidRDefault="00246770"/>
    <w:p w14:paraId="64740357" w14:textId="77777777" w:rsidR="00246770" w:rsidRDefault="00246770">
      <w:pPr>
        <w:rPr>
          <w:b/>
          <w:u w:val="single"/>
        </w:rPr>
      </w:pPr>
    </w:p>
    <w:tbl>
      <w:tblPr>
        <w:tblStyle w:val="a2"/>
        <w:tblW w:w="9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1500"/>
        <w:gridCol w:w="1500"/>
        <w:gridCol w:w="1500"/>
        <w:gridCol w:w="1500"/>
        <w:gridCol w:w="1740"/>
      </w:tblGrid>
      <w:tr w:rsidR="00246770" w14:paraId="4EB16508" w14:textId="77777777">
        <w:trPr>
          <w:trHeight w:val="432"/>
        </w:trPr>
        <w:tc>
          <w:tcPr>
            <w:tcW w:w="1500" w:type="dxa"/>
            <w:shd w:val="clear" w:color="auto" w:fill="auto"/>
            <w:tcMar>
              <w:top w:w="100" w:type="dxa"/>
              <w:left w:w="100" w:type="dxa"/>
              <w:bottom w:w="100" w:type="dxa"/>
              <w:right w:w="100" w:type="dxa"/>
            </w:tcMar>
          </w:tcPr>
          <w:p w14:paraId="51B0FFC4" w14:textId="77777777" w:rsidR="00246770" w:rsidRDefault="005A722E">
            <w:pPr>
              <w:widowControl w:val="0"/>
              <w:pBdr>
                <w:top w:val="nil"/>
                <w:left w:val="nil"/>
                <w:bottom w:val="nil"/>
                <w:right w:val="nil"/>
                <w:between w:val="nil"/>
              </w:pBdr>
              <w:spacing w:line="240" w:lineRule="auto"/>
            </w:pPr>
            <w:r>
              <w:t>branch_id</w:t>
            </w:r>
          </w:p>
        </w:tc>
        <w:tc>
          <w:tcPr>
            <w:tcW w:w="1500" w:type="dxa"/>
            <w:shd w:val="clear" w:color="auto" w:fill="auto"/>
            <w:tcMar>
              <w:top w:w="100" w:type="dxa"/>
              <w:left w:w="100" w:type="dxa"/>
              <w:bottom w:w="100" w:type="dxa"/>
              <w:right w:w="100" w:type="dxa"/>
            </w:tcMar>
          </w:tcPr>
          <w:p w14:paraId="0E50DB5F" w14:textId="77777777" w:rsidR="00246770" w:rsidRDefault="005A722E">
            <w:pPr>
              <w:widowControl w:val="0"/>
              <w:pBdr>
                <w:top w:val="nil"/>
                <w:left w:val="nil"/>
                <w:bottom w:val="nil"/>
                <w:right w:val="nil"/>
                <w:between w:val="nil"/>
              </w:pBdr>
              <w:spacing w:line="240" w:lineRule="auto"/>
            </w:pPr>
            <w:r>
              <w:t>B_Country</w:t>
            </w:r>
          </w:p>
        </w:tc>
        <w:tc>
          <w:tcPr>
            <w:tcW w:w="1500" w:type="dxa"/>
            <w:shd w:val="clear" w:color="auto" w:fill="auto"/>
            <w:tcMar>
              <w:top w:w="100" w:type="dxa"/>
              <w:left w:w="100" w:type="dxa"/>
              <w:bottom w:w="100" w:type="dxa"/>
              <w:right w:w="100" w:type="dxa"/>
            </w:tcMar>
          </w:tcPr>
          <w:p w14:paraId="4EFC84D5" w14:textId="77777777" w:rsidR="00246770" w:rsidRDefault="005A722E">
            <w:pPr>
              <w:widowControl w:val="0"/>
              <w:pBdr>
                <w:top w:val="nil"/>
                <w:left w:val="nil"/>
                <w:bottom w:val="nil"/>
                <w:right w:val="nil"/>
                <w:between w:val="nil"/>
              </w:pBdr>
              <w:spacing w:line="240" w:lineRule="auto"/>
            </w:pPr>
            <w:r>
              <w:t>B_Street</w:t>
            </w:r>
          </w:p>
        </w:tc>
        <w:tc>
          <w:tcPr>
            <w:tcW w:w="1500" w:type="dxa"/>
            <w:shd w:val="clear" w:color="auto" w:fill="auto"/>
            <w:tcMar>
              <w:top w:w="100" w:type="dxa"/>
              <w:left w:w="100" w:type="dxa"/>
              <w:bottom w:w="100" w:type="dxa"/>
              <w:right w:w="100" w:type="dxa"/>
            </w:tcMar>
          </w:tcPr>
          <w:p w14:paraId="4880B77F" w14:textId="77777777" w:rsidR="00246770" w:rsidRDefault="005A722E">
            <w:pPr>
              <w:widowControl w:val="0"/>
              <w:pBdr>
                <w:top w:val="nil"/>
                <w:left w:val="nil"/>
                <w:bottom w:val="nil"/>
                <w:right w:val="nil"/>
                <w:between w:val="nil"/>
              </w:pBdr>
              <w:spacing w:line="240" w:lineRule="auto"/>
            </w:pPr>
            <w:r>
              <w:t>B_City</w:t>
            </w:r>
          </w:p>
        </w:tc>
        <w:tc>
          <w:tcPr>
            <w:tcW w:w="1500" w:type="dxa"/>
            <w:shd w:val="clear" w:color="auto" w:fill="auto"/>
            <w:tcMar>
              <w:top w:w="100" w:type="dxa"/>
              <w:left w:w="100" w:type="dxa"/>
              <w:bottom w:w="100" w:type="dxa"/>
              <w:right w:w="100" w:type="dxa"/>
            </w:tcMar>
          </w:tcPr>
          <w:p w14:paraId="0D0C4DFE" w14:textId="77777777" w:rsidR="00246770" w:rsidRDefault="005A722E">
            <w:pPr>
              <w:widowControl w:val="0"/>
              <w:pBdr>
                <w:top w:val="nil"/>
                <w:left w:val="nil"/>
                <w:bottom w:val="nil"/>
                <w:right w:val="nil"/>
                <w:between w:val="nil"/>
              </w:pBdr>
              <w:spacing w:line="240" w:lineRule="auto"/>
            </w:pPr>
            <w:r>
              <w:t>branch_zip</w:t>
            </w:r>
          </w:p>
        </w:tc>
        <w:tc>
          <w:tcPr>
            <w:tcW w:w="1740" w:type="dxa"/>
            <w:shd w:val="clear" w:color="auto" w:fill="auto"/>
            <w:tcMar>
              <w:top w:w="100" w:type="dxa"/>
              <w:left w:w="100" w:type="dxa"/>
              <w:bottom w:w="100" w:type="dxa"/>
              <w:right w:w="100" w:type="dxa"/>
            </w:tcMar>
          </w:tcPr>
          <w:p w14:paraId="2C18CE5C" w14:textId="77777777" w:rsidR="00246770" w:rsidRDefault="005A722E">
            <w:pPr>
              <w:widowControl w:val="0"/>
              <w:pBdr>
                <w:top w:val="nil"/>
                <w:left w:val="nil"/>
                <w:bottom w:val="nil"/>
                <w:right w:val="nil"/>
                <w:between w:val="nil"/>
              </w:pBdr>
              <w:spacing w:line="240" w:lineRule="auto"/>
            </w:pPr>
            <w:r>
              <w:t>branch_phNum</w:t>
            </w:r>
          </w:p>
        </w:tc>
      </w:tr>
      <w:tr w:rsidR="00246770" w14:paraId="44E26BAA" w14:textId="77777777">
        <w:tc>
          <w:tcPr>
            <w:tcW w:w="1500" w:type="dxa"/>
            <w:shd w:val="clear" w:color="auto" w:fill="auto"/>
            <w:tcMar>
              <w:top w:w="100" w:type="dxa"/>
              <w:left w:w="100" w:type="dxa"/>
              <w:bottom w:w="100" w:type="dxa"/>
              <w:right w:w="100" w:type="dxa"/>
            </w:tcMar>
          </w:tcPr>
          <w:p w14:paraId="067DB3EF" w14:textId="77777777" w:rsidR="00246770" w:rsidRDefault="005A722E">
            <w:pPr>
              <w:widowControl w:val="0"/>
              <w:pBdr>
                <w:top w:val="nil"/>
                <w:left w:val="nil"/>
                <w:bottom w:val="nil"/>
                <w:right w:val="nil"/>
                <w:between w:val="nil"/>
              </w:pBdr>
              <w:spacing w:line="240" w:lineRule="auto"/>
            </w:pPr>
            <w:r>
              <w:t>1</w:t>
            </w:r>
          </w:p>
        </w:tc>
        <w:tc>
          <w:tcPr>
            <w:tcW w:w="1500" w:type="dxa"/>
            <w:shd w:val="clear" w:color="auto" w:fill="auto"/>
            <w:tcMar>
              <w:top w:w="100" w:type="dxa"/>
              <w:left w:w="100" w:type="dxa"/>
              <w:bottom w:w="100" w:type="dxa"/>
              <w:right w:w="100" w:type="dxa"/>
            </w:tcMar>
          </w:tcPr>
          <w:p w14:paraId="1F6C8B01" w14:textId="77777777" w:rsidR="00246770" w:rsidRDefault="005A722E">
            <w:pPr>
              <w:widowControl w:val="0"/>
              <w:pBdr>
                <w:top w:val="nil"/>
                <w:left w:val="nil"/>
                <w:bottom w:val="nil"/>
                <w:right w:val="nil"/>
                <w:between w:val="nil"/>
              </w:pBdr>
              <w:spacing w:line="240" w:lineRule="auto"/>
            </w:pPr>
            <w:r>
              <w:t>Lebanon</w:t>
            </w:r>
          </w:p>
        </w:tc>
        <w:tc>
          <w:tcPr>
            <w:tcW w:w="1500" w:type="dxa"/>
            <w:shd w:val="clear" w:color="auto" w:fill="auto"/>
            <w:tcMar>
              <w:top w:w="100" w:type="dxa"/>
              <w:left w:w="100" w:type="dxa"/>
              <w:bottom w:w="100" w:type="dxa"/>
              <w:right w:w="100" w:type="dxa"/>
            </w:tcMar>
          </w:tcPr>
          <w:p w14:paraId="221D5B2A" w14:textId="77777777" w:rsidR="00246770" w:rsidRDefault="005A722E">
            <w:pPr>
              <w:widowControl w:val="0"/>
              <w:pBdr>
                <w:top w:val="nil"/>
                <w:left w:val="nil"/>
                <w:bottom w:val="nil"/>
                <w:right w:val="nil"/>
                <w:between w:val="nil"/>
              </w:pBdr>
              <w:spacing w:line="240" w:lineRule="auto"/>
            </w:pPr>
            <w:r>
              <w:t>Beirut</w:t>
            </w:r>
          </w:p>
        </w:tc>
        <w:tc>
          <w:tcPr>
            <w:tcW w:w="1500" w:type="dxa"/>
            <w:shd w:val="clear" w:color="auto" w:fill="auto"/>
            <w:tcMar>
              <w:top w:w="100" w:type="dxa"/>
              <w:left w:w="100" w:type="dxa"/>
              <w:bottom w:w="100" w:type="dxa"/>
              <w:right w:w="100" w:type="dxa"/>
            </w:tcMar>
          </w:tcPr>
          <w:p w14:paraId="5B3F1DC4" w14:textId="77777777" w:rsidR="00246770" w:rsidRDefault="005A722E">
            <w:pPr>
              <w:widowControl w:val="0"/>
              <w:pBdr>
                <w:top w:val="nil"/>
                <w:left w:val="nil"/>
                <w:bottom w:val="nil"/>
                <w:right w:val="nil"/>
                <w:between w:val="nil"/>
              </w:pBdr>
              <w:spacing w:line="240" w:lineRule="auto"/>
            </w:pPr>
            <w:r>
              <w:t>Hamra Street</w:t>
            </w:r>
          </w:p>
        </w:tc>
        <w:tc>
          <w:tcPr>
            <w:tcW w:w="1500" w:type="dxa"/>
            <w:shd w:val="clear" w:color="auto" w:fill="auto"/>
            <w:tcMar>
              <w:top w:w="100" w:type="dxa"/>
              <w:left w:w="100" w:type="dxa"/>
              <w:bottom w:w="100" w:type="dxa"/>
              <w:right w:w="100" w:type="dxa"/>
            </w:tcMar>
          </w:tcPr>
          <w:p w14:paraId="1F65DB4C" w14:textId="77777777" w:rsidR="00246770" w:rsidRDefault="005A722E">
            <w:pPr>
              <w:widowControl w:val="0"/>
              <w:pBdr>
                <w:top w:val="nil"/>
                <w:left w:val="nil"/>
                <w:bottom w:val="nil"/>
                <w:right w:val="nil"/>
                <w:between w:val="nil"/>
              </w:pBdr>
              <w:spacing w:line="240" w:lineRule="auto"/>
            </w:pPr>
            <w:r>
              <w:t>85786</w:t>
            </w:r>
          </w:p>
        </w:tc>
        <w:tc>
          <w:tcPr>
            <w:tcW w:w="1740" w:type="dxa"/>
            <w:shd w:val="clear" w:color="auto" w:fill="auto"/>
            <w:tcMar>
              <w:top w:w="100" w:type="dxa"/>
              <w:left w:w="100" w:type="dxa"/>
              <w:bottom w:w="100" w:type="dxa"/>
              <w:right w:w="100" w:type="dxa"/>
            </w:tcMar>
          </w:tcPr>
          <w:p w14:paraId="219AA616" w14:textId="77777777" w:rsidR="00246770" w:rsidRDefault="005A722E">
            <w:pPr>
              <w:widowControl w:val="0"/>
              <w:pBdr>
                <w:top w:val="nil"/>
                <w:left w:val="nil"/>
                <w:bottom w:val="nil"/>
                <w:right w:val="nil"/>
                <w:between w:val="nil"/>
              </w:pBdr>
              <w:spacing w:line="240" w:lineRule="auto"/>
            </w:pPr>
            <w:r>
              <w:t>247637858</w:t>
            </w:r>
          </w:p>
        </w:tc>
      </w:tr>
      <w:tr w:rsidR="00246770" w14:paraId="7415C842" w14:textId="77777777">
        <w:tc>
          <w:tcPr>
            <w:tcW w:w="1500" w:type="dxa"/>
            <w:shd w:val="clear" w:color="auto" w:fill="auto"/>
            <w:tcMar>
              <w:top w:w="100" w:type="dxa"/>
              <w:left w:w="100" w:type="dxa"/>
              <w:bottom w:w="100" w:type="dxa"/>
              <w:right w:w="100" w:type="dxa"/>
            </w:tcMar>
          </w:tcPr>
          <w:p w14:paraId="3D493226" w14:textId="77777777" w:rsidR="00246770" w:rsidRDefault="005A722E">
            <w:pPr>
              <w:widowControl w:val="0"/>
              <w:pBdr>
                <w:top w:val="nil"/>
                <w:left w:val="nil"/>
                <w:bottom w:val="nil"/>
                <w:right w:val="nil"/>
                <w:between w:val="nil"/>
              </w:pBdr>
              <w:spacing w:line="240" w:lineRule="auto"/>
            </w:pPr>
            <w:r>
              <w:t>2</w:t>
            </w:r>
          </w:p>
        </w:tc>
        <w:tc>
          <w:tcPr>
            <w:tcW w:w="1500" w:type="dxa"/>
            <w:shd w:val="clear" w:color="auto" w:fill="auto"/>
            <w:tcMar>
              <w:top w:w="100" w:type="dxa"/>
              <w:left w:w="100" w:type="dxa"/>
              <w:bottom w:w="100" w:type="dxa"/>
              <w:right w:w="100" w:type="dxa"/>
            </w:tcMar>
          </w:tcPr>
          <w:p w14:paraId="3C15AA08" w14:textId="77777777" w:rsidR="00246770" w:rsidRDefault="005A722E">
            <w:pPr>
              <w:widowControl w:val="0"/>
              <w:pBdr>
                <w:top w:val="nil"/>
                <w:left w:val="nil"/>
                <w:bottom w:val="nil"/>
                <w:right w:val="nil"/>
                <w:between w:val="nil"/>
              </w:pBdr>
              <w:spacing w:line="240" w:lineRule="auto"/>
            </w:pPr>
            <w:r>
              <w:t>Netherlands</w:t>
            </w:r>
          </w:p>
        </w:tc>
        <w:tc>
          <w:tcPr>
            <w:tcW w:w="1500" w:type="dxa"/>
            <w:shd w:val="clear" w:color="auto" w:fill="auto"/>
            <w:tcMar>
              <w:top w:w="100" w:type="dxa"/>
              <w:left w:w="100" w:type="dxa"/>
              <w:bottom w:w="100" w:type="dxa"/>
              <w:right w:w="100" w:type="dxa"/>
            </w:tcMar>
          </w:tcPr>
          <w:p w14:paraId="2628C0A9" w14:textId="77777777" w:rsidR="00246770" w:rsidRDefault="005A722E">
            <w:pPr>
              <w:widowControl w:val="0"/>
              <w:pBdr>
                <w:top w:val="nil"/>
                <w:left w:val="nil"/>
                <w:bottom w:val="nil"/>
                <w:right w:val="nil"/>
                <w:between w:val="nil"/>
              </w:pBdr>
              <w:spacing w:line="240" w:lineRule="auto"/>
            </w:pPr>
            <w:r>
              <w:t xml:space="preserve">Amsterdam </w:t>
            </w:r>
          </w:p>
        </w:tc>
        <w:tc>
          <w:tcPr>
            <w:tcW w:w="1500" w:type="dxa"/>
            <w:shd w:val="clear" w:color="auto" w:fill="auto"/>
            <w:tcMar>
              <w:top w:w="100" w:type="dxa"/>
              <w:left w:w="100" w:type="dxa"/>
              <w:bottom w:w="100" w:type="dxa"/>
              <w:right w:w="100" w:type="dxa"/>
            </w:tcMar>
          </w:tcPr>
          <w:p w14:paraId="0473DF60" w14:textId="77777777" w:rsidR="00246770" w:rsidRDefault="005A722E">
            <w:pPr>
              <w:widowControl w:val="0"/>
              <w:pBdr>
                <w:top w:val="nil"/>
                <w:left w:val="nil"/>
                <w:bottom w:val="nil"/>
                <w:right w:val="nil"/>
                <w:between w:val="nil"/>
              </w:pBdr>
              <w:spacing w:line="240" w:lineRule="auto"/>
            </w:pPr>
            <w:r>
              <w:t>King Street</w:t>
            </w:r>
          </w:p>
        </w:tc>
        <w:tc>
          <w:tcPr>
            <w:tcW w:w="1500" w:type="dxa"/>
            <w:shd w:val="clear" w:color="auto" w:fill="auto"/>
            <w:tcMar>
              <w:top w:w="100" w:type="dxa"/>
              <w:left w:w="100" w:type="dxa"/>
              <w:bottom w:w="100" w:type="dxa"/>
              <w:right w:w="100" w:type="dxa"/>
            </w:tcMar>
          </w:tcPr>
          <w:p w14:paraId="6C4D2064" w14:textId="77777777" w:rsidR="00246770" w:rsidRDefault="005A722E">
            <w:pPr>
              <w:widowControl w:val="0"/>
              <w:pBdr>
                <w:top w:val="nil"/>
                <w:left w:val="nil"/>
                <w:bottom w:val="nil"/>
                <w:right w:val="nil"/>
                <w:between w:val="nil"/>
              </w:pBdr>
              <w:spacing w:line="240" w:lineRule="auto"/>
            </w:pPr>
            <w:r>
              <w:t>78584</w:t>
            </w:r>
          </w:p>
        </w:tc>
        <w:tc>
          <w:tcPr>
            <w:tcW w:w="1740" w:type="dxa"/>
            <w:shd w:val="clear" w:color="auto" w:fill="auto"/>
            <w:tcMar>
              <w:top w:w="100" w:type="dxa"/>
              <w:left w:w="100" w:type="dxa"/>
              <w:bottom w:w="100" w:type="dxa"/>
              <w:right w:w="100" w:type="dxa"/>
            </w:tcMar>
          </w:tcPr>
          <w:p w14:paraId="65E09735" w14:textId="77777777" w:rsidR="00246770" w:rsidRDefault="005A722E">
            <w:pPr>
              <w:widowControl w:val="0"/>
              <w:pBdr>
                <w:top w:val="nil"/>
                <w:left w:val="nil"/>
                <w:bottom w:val="nil"/>
                <w:right w:val="nil"/>
                <w:between w:val="nil"/>
              </w:pBdr>
              <w:spacing w:line="240" w:lineRule="auto"/>
            </w:pPr>
            <w:r>
              <w:t>374738263</w:t>
            </w:r>
          </w:p>
        </w:tc>
      </w:tr>
    </w:tbl>
    <w:p w14:paraId="02B07D6C" w14:textId="77777777" w:rsidR="00246770" w:rsidRDefault="00246770">
      <w:pPr>
        <w:rPr>
          <w:b/>
          <w:u w:val="single"/>
        </w:rPr>
      </w:pPr>
    </w:p>
    <w:p w14:paraId="47C84C02" w14:textId="77777777" w:rsidR="00246770" w:rsidRDefault="005A722E">
      <w:pPr>
        <w:rPr>
          <w:b/>
          <w:u w:val="single"/>
        </w:rPr>
      </w:pPr>
      <w:r>
        <w:rPr>
          <w:b/>
          <w:u w:val="single"/>
        </w:rPr>
        <w:t xml:space="preserve">Functional Dependencies: </w:t>
      </w:r>
    </w:p>
    <w:p w14:paraId="6A18D646" w14:textId="77777777" w:rsidR="00246770" w:rsidRDefault="005A722E">
      <w:pPr>
        <w:numPr>
          <w:ilvl w:val="0"/>
          <w:numId w:val="24"/>
        </w:numPr>
        <w:rPr>
          <w:b/>
        </w:rPr>
      </w:pPr>
      <w:r>
        <w:rPr>
          <w:rFonts w:ascii="Arial Unicode MS" w:eastAsia="Arial Unicode MS" w:hAnsi="Arial Unicode MS" w:cs="Arial Unicode MS"/>
        </w:rPr>
        <w:lastRenderedPageBreak/>
        <w:t>Branch_id, branch_phNum, branch_zip,b_St → B_Country, B_City</w:t>
      </w:r>
    </w:p>
    <w:p w14:paraId="55E11B56" w14:textId="77777777" w:rsidR="00246770" w:rsidRDefault="005A722E">
      <w:pPr>
        <w:numPr>
          <w:ilvl w:val="0"/>
          <w:numId w:val="24"/>
        </w:numPr>
      </w:pPr>
      <w:r>
        <w:rPr>
          <w:rFonts w:ascii="Arial Unicode MS" w:eastAsia="Arial Unicode MS" w:hAnsi="Arial Unicode MS" w:cs="Arial Unicode MS"/>
        </w:rPr>
        <w:t>Branch_id,branch_phNum, branch_zip, b_St → branch_phNum, branch_zip, b_St</w:t>
      </w:r>
    </w:p>
    <w:p w14:paraId="37E29F43" w14:textId="77777777" w:rsidR="00246770" w:rsidRDefault="00246770">
      <w:pPr>
        <w:numPr>
          <w:ilvl w:val="0"/>
          <w:numId w:val="24"/>
        </w:numPr>
      </w:pPr>
    </w:p>
    <w:p w14:paraId="0C04B232" w14:textId="77777777" w:rsidR="00246770" w:rsidRDefault="005A722E">
      <w:pPr>
        <w:rPr>
          <w:b/>
          <w:u w:val="single"/>
        </w:rPr>
      </w:pPr>
      <w:r>
        <w:rPr>
          <w:b/>
          <w:u w:val="single"/>
        </w:rPr>
        <w:t>Normalization:</w:t>
      </w:r>
    </w:p>
    <w:p w14:paraId="2B34EE60" w14:textId="77777777" w:rsidR="00246770" w:rsidRDefault="00246770">
      <w:pPr>
        <w:rPr>
          <w:b/>
          <w:u w:val="single"/>
        </w:rPr>
      </w:pPr>
    </w:p>
    <w:p w14:paraId="28A993EC" w14:textId="77777777" w:rsidR="00246770" w:rsidRDefault="005A722E">
      <w:pPr>
        <w:numPr>
          <w:ilvl w:val="0"/>
          <w:numId w:val="20"/>
        </w:numPr>
      </w:pPr>
      <w:r>
        <w:t xml:space="preserve">For the first “branch_id”, “branch_phNum”, “branch_zip” &amp; “b_St” form a </w:t>
      </w:r>
      <w:r>
        <w:rPr>
          <w:b/>
        </w:rPr>
        <w:t>superkey.</w:t>
      </w:r>
    </w:p>
    <w:p w14:paraId="0C9C7D4F" w14:textId="77777777" w:rsidR="00246770" w:rsidRDefault="005A722E">
      <w:pPr>
        <w:numPr>
          <w:ilvl w:val="0"/>
          <w:numId w:val="20"/>
        </w:numPr>
      </w:pPr>
      <w:r>
        <w:t xml:space="preserve">As for the second, the attributes on the right form a </w:t>
      </w:r>
      <w:r>
        <w:rPr>
          <w:b/>
        </w:rPr>
        <w:t xml:space="preserve">subset </w:t>
      </w:r>
      <w:r>
        <w:t>of the attributes on the left.</w:t>
      </w:r>
      <w:r>
        <w:rPr>
          <w:b/>
        </w:rPr>
        <w:t xml:space="preserve"> </w:t>
      </w:r>
    </w:p>
    <w:p w14:paraId="6A7FF87E" w14:textId="77777777" w:rsidR="00246770" w:rsidRDefault="005A722E">
      <w:pPr>
        <w:rPr>
          <w:b/>
        </w:rPr>
      </w:pPr>
      <w:r>
        <w:t xml:space="preserve">Thus, this table is in </w:t>
      </w:r>
      <w:r>
        <w:rPr>
          <w:b/>
        </w:rPr>
        <w:t>BCNF</w:t>
      </w:r>
    </w:p>
    <w:p w14:paraId="4A6CEDD6" w14:textId="77777777" w:rsidR="00246770" w:rsidRDefault="00246770"/>
    <w:p w14:paraId="4FED1271" w14:textId="77777777" w:rsidR="00246770" w:rsidRDefault="00246770"/>
    <w:p w14:paraId="54E961E0" w14:textId="77777777" w:rsidR="00246770" w:rsidRDefault="00246770"/>
    <w:p w14:paraId="185CACA3" w14:textId="77777777" w:rsidR="00246770" w:rsidRDefault="00246770"/>
    <w:p w14:paraId="3657B006" w14:textId="77777777" w:rsidR="00246770" w:rsidRDefault="005A722E">
      <w:pPr>
        <w:spacing w:before="240" w:after="240"/>
      </w:pPr>
      <w:r>
        <w:rPr>
          <w:b/>
          <w:u w:val="single"/>
        </w:rPr>
        <w:t>5)</w:t>
      </w:r>
      <w:r>
        <w:rPr>
          <w:b/>
          <w:sz w:val="14"/>
          <w:szCs w:val="14"/>
          <w:u w:val="single"/>
        </w:rPr>
        <w:t xml:space="preserve"> </w:t>
      </w:r>
      <w:r>
        <w:rPr>
          <w:b/>
          <w:u w:val="single"/>
        </w:rPr>
        <w:t>Reservation details</w:t>
      </w:r>
      <w:r>
        <w:t xml:space="preserve"> (reservation_id, branch_id, check_in, check_out, payment_id, emp_ID)</w:t>
      </w:r>
    </w:p>
    <w:p w14:paraId="5D08A29B" w14:textId="77777777" w:rsidR="00246770" w:rsidRDefault="00246770">
      <w:pPr>
        <w:spacing w:before="240" w:after="240"/>
      </w:pPr>
    </w:p>
    <w:tbl>
      <w:tblPr>
        <w:tblStyle w:val="a3"/>
        <w:tblW w:w="7365" w:type="dxa"/>
        <w:tblInd w:w="2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140"/>
        <w:gridCol w:w="1050"/>
        <w:gridCol w:w="1035"/>
        <w:gridCol w:w="1560"/>
        <w:gridCol w:w="1200"/>
      </w:tblGrid>
      <w:tr w:rsidR="00246770" w14:paraId="7D851F73" w14:textId="77777777">
        <w:tc>
          <w:tcPr>
            <w:tcW w:w="1380" w:type="dxa"/>
            <w:shd w:val="clear" w:color="auto" w:fill="auto"/>
            <w:tcMar>
              <w:top w:w="100" w:type="dxa"/>
              <w:left w:w="100" w:type="dxa"/>
              <w:bottom w:w="100" w:type="dxa"/>
              <w:right w:w="100" w:type="dxa"/>
            </w:tcMar>
          </w:tcPr>
          <w:p w14:paraId="2F52F8A4" w14:textId="77777777" w:rsidR="00246770" w:rsidRDefault="005A722E">
            <w:pPr>
              <w:widowControl w:val="0"/>
              <w:pBdr>
                <w:top w:val="nil"/>
                <w:left w:val="nil"/>
                <w:bottom w:val="nil"/>
                <w:right w:val="nil"/>
                <w:between w:val="nil"/>
              </w:pBdr>
              <w:spacing w:line="240" w:lineRule="auto"/>
            </w:pPr>
            <w:r>
              <w:t>reservation _id</w:t>
            </w:r>
          </w:p>
        </w:tc>
        <w:tc>
          <w:tcPr>
            <w:tcW w:w="1140" w:type="dxa"/>
            <w:shd w:val="clear" w:color="auto" w:fill="auto"/>
            <w:tcMar>
              <w:top w:w="100" w:type="dxa"/>
              <w:left w:w="100" w:type="dxa"/>
              <w:bottom w:w="100" w:type="dxa"/>
              <w:right w:w="100" w:type="dxa"/>
            </w:tcMar>
          </w:tcPr>
          <w:p w14:paraId="1D196760" w14:textId="77777777" w:rsidR="00246770" w:rsidRDefault="005A722E">
            <w:pPr>
              <w:widowControl w:val="0"/>
              <w:pBdr>
                <w:top w:val="nil"/>
                <w:left w:val="nil"/>
                <w:bottom w:val="nil"/>
                <w:right w:val="nil"/>
                <w:between w:val="nil"/>
              </w:pBdr>
              <w:spacing w:line="240" w:lineRule="auto"/>
            </w:pPr>
            <w:r>
              <w:t>branch _id</w:t>
            </w:r>
          </w:p>
        </w:tc>
        <w:tc>
          <w:tcPr>
            <w:tcW w:w="1050" w:type="dxa"/>
            <w:shd w:val="clear" w:color="auto" w:fill="auto"/>
            <w:tcMar>
              <w:top w:w="100" w:type="dxa"/>
              <w:left w:w="100" w:type="dxa"/>
              <w:bottom w:w="100" w:type="dxa"/>
              <w:right w:w="100" w:type="dxa"/>
            </w:tcMar>
          </w:tcPr>
          <w:p w14:paraId="729F7F66" w14:textId="77777777" w:rsidR="00246770" w:rsidRDefault="005A722E">
            <w:pPr>
              <w:widowControl w:val="0"/>
              <w:pBdr>
                <w:top w:val="nil"/>
                <w:left w:val="nil"/>
                <w:bottom w:val="nil"/>
                <w:right w:val="nil"/>
                <w:between w:val="nil"/>
              </w:pBdr>
              <w:spacing w:line="240" w:lineRule="auto"/>
            </w:pPr>
            <w:r>
              <w:t>check _in</w:t>
            </w:r>
          </w:p>
        </w:tc>
        <w:tc>
          <w:tcPr>
            <w:tcW w:w="1035" w:type="dxa"/>
            <w:shd w:val="clear" w:color="auto" w:fill="auto"/>
            <w:tcMar>
              <w:top w:w="100" w:type="dxa"/>
              <w:left w:w="100" w:type="dxa"/>
              <w:bottom w:w="100" w:type="dxa"/>
              <w:right w:w="100" w:type="dxa"/>
            </w:tcMar>
          </w:tcPr>
          <w:p w14:paraId="6BE76EBA" w14:textId="77777777" w:rsidR="00246770" w:rsidRDefault="005A722E">
            <w:pPr>
              <w:widowControl w:val="0"/>
              <w:pBdr>
                <w:top w:val="nil"/>
                <w:left w:val="nil"/>
                <w:bottom w:val="nil"/>
                <w:right w:val="nil"/>
                <w:between w:val="nil"/>
              </w:pBdr>
              <w:spacing w:line="240" w:lineRule="auto"/>
            </w:pPr>
            <w:r>
              <w:t>check _out</w:t>
            </w:r>
          </w:p>
        </w:tc>
        <w:tc>
          <w:tcPr>
            <w:tcW w:w="1560" w:type="dxa"/>
            <w:shd w:val="clear" w:color="auto" w:fill="auto"/>
            <w:tcMar>
              <w:top w:w="100" w:type="dxa"/>
              <w:left w:w="100" w:type="dxa"/>
              <w:bottom w:w="100" w:type="dxa"/>
              <w:right w:w="100" w:type="dxa"/>
            </w:tcMar>
          </w:tcPr>
          <w:p w14:paraId="288FCD62" w14:textId="77777777" w:rsidR="00246770" w:rsidRDefault="005A722E">
            <w:pPr>
              <w:widowControl w:val="0"/>
              <w:pBdr>
                <w:top w:val="nil"/>
                <w:left w:val="nil"/>
                <w:bottom w:val="nil"/>
                <w:right w:val="nil"/>
                <w:between w:val="nil"/>
              </w:pBdr>
              <w:spacing w:line="240" w:lineRule="auto"/>
            </w:pPr>
            <w:r>
              <w:t>payment _id</w:t>
            </w:r>
          </w:p>
        </w:tc>
        <w:tc>
          <w:tcPr>
            <w:tcW w:w="1200" w:type="dxa"/>
            <w:shd w:val="clear" w:color="auto" w:fill="auto"/>
            <w:tcMar>
              <w:top w:w="100" w:type="dxa"/>
              <w:left w:w="100" w:type="dxa"/>
              <w:bottom w:w="100" w:type="dxa"/>
              <w:right w:w="100" w:type="dxa"/>
            </w:tcMar>
          </w:tcPr>
          <w:p w14:paraId="2FC6ED2A" w14:textId="77777777" w:rsidR="00246770" w:rsidRDefault="005A722E">
            <w:pPr>
              <w:widowControl w:val="0"/>
              <w:pBdr>
                <w:top w:val="nil"/>
                <w:left w:val="nil"/>
                <w:bottom w:val="nil"/>
                <w:right w:val="nil"/>
                <w:between w:val="nil"/>
              </w:pBdr>
              <w:spacing w:line="240" w:lineRule="auto"/>
            </w:pPr>
            <w:r>
              <w:t>emp_ID</w:t>
            </w:r>
          </w:p>
        </w:tc>
      </w:tr>
      <w:tr w:rsidR="00246770" w14:paraId="3483D12F" w14:textId="77777777">
        <w:tc>
          <w:tcPr>
            <w:tcW w:w="1380" w:type="dxa"/>
            <w:shd w:val="clear" w:color="auto" w:fill="auto"/>
            <w:tcMar>
              <w:top w:w="100" w:type="dxa"/>
              <w:left w:w="100" w:type="dxa"/>
              <w:bottom w:w="100" w:type="dxa"/>
              <w:right w:w="100" w:type="dxa"/>
            </w:tcMar>
          </w:tcPr>
          <w:p w14:paraId="77146BA5" w14:textId="77777777" w:rsidR="00246770" w:rsidRDefault="005A722E">
            <w:pPr>
              <w:widowControl w:val="0"/>
              <w:pBdr>
                <w:top w:val="nil"/>
                <w:left w:val="nil"/>
                <w:bottom w:val="nil"/>
                <w:right w:val="nil"/>
                <w:between w:val="nil"/>
              </w:pBdr>
              <w:spacing w:line="240" w:lineRule="auto"/>
            </w:pPr>
            <w:r>
              <w:t>3245</w:t>
            </w:r>
          </w:p>
        </w:tc>
        <w:tc>
          <w:tcPr>
            <w:tcW w:w="1140" w:type="dxa"/>
            <w:shd w:val="clear" w:color="auto" w:fill="auto"/>
            <w:tcMar>
              <w:top w:w="100" w:type="dxa"/>
              <w:left w:w="100" w:type="dxa"/>
              <w:bottom w:w="100" w:type="dxa"/>
              <w:right w:w="100" w:type="dxa"/>
            </w:tcMar>
          </w:tcPr>
          <w:p w14:paraId="6572964B" w14:textId="77777777" w:rsidR="00246770" w:rsidRDefault="005A722E">
            <w:pPr>
              <w:widowControl w:val="0"/>
              <w:pBdr>
                <w:top w:val="nil"/>
                <w:left w:val="nil"/>
                <w:bottom w:val="nil"/>
                <w:right w:val="nil"/>
                <w:between w:val="nil"/>
              </w:pBdr>
              <w:spacing w:line="240" w:lineRule="auto"/>
            </w:pPr>
            <w:r>
              <w:t>21</w:t>
            </w:r>
          </w:p>
        </w:tc>
        <w:tc>
          <w:tcPr>
            <w:tcW w:w="1050" w:type="dxa"/>
            <w:shd w:val="clear" w:color="auto" w:fill="auto"/>
            <w:tcMar>
              <w:top w:w="100" w:type="dxa"/>
              <w:left w:w="100" w:type="dxa"/>
              <w:bottom w:w="100" w:type="dxa"/>
              <w:right w:w="100" w:type="dxa"/>
            </w:tcMar>
          </w:tcPr>
          <w:p w14:paraId="77FCB719" w14:textId="77777777" w:rsidR="00246770" w:rsidRDefault="005A722E">
            <w:pPr>
              <w:widowControl w:val="0"/>
              <w:pBdr>
                <w:top w:val="nil"/>
                <w:left w:val="nil"/>
                <w:bottom w:val="nil"/>
                <w:right w:val="nil"/>
                <w:between w:val="nil"/>
              </w:pBdr>
              <w:spacing w:line="240" w:lineRule="auto"/>
            </w:pPr>
            <w:r>
              <w:t>12:00</w:t>
            </w:r>
          </w:p>
        </w:tc>
        <w:tc>
          <w:tcPr>
            <w:tcW w:w="1035" w:type="dxa"/>
            <w:shd w:val="clear" w:color="auto" w:fill="auto"/>
            <w:tcMar>
              <w:top w:w="100" w:type="dxa"/>
              <w:left w:w="100" w:type="dxa"/>
              <w:bottom w:w="100" w:type="dxa"/>
              <w:right w:w="100" w:type="dxa"/>
            </w:tcMar>
          </w:tcPr>
          <w:p w14:paraId="350943F3" w14:textId="77777777" w:rsidR="00246770" w:rsidRDefault="005A722E">
            <w:pPr>
              <w:widowControl w:val="0"/>
              <w:pBdr>
                <w:top w:val="nil"/>
                <w:left w:val="nil"/>
                <w:bottom w:val="nil"/>
                <w:right w:val="nil"/>
                <w:between w:val="nil"/>
              </w:pBdr>
              <w:spacing w:line="240" w:lineRule="auto"/>
            </w:pPr>
            <w:r>
              <w:t>12:00</w:t>
            </w:r>
          </w:p>
        </w:tc>
        <w:tc>
          <w:tcPr>
            <w:tcW w:w="1560" w:type="dxa"/>
            <w:shd w:val="clear" w:color="auto" w:fill="auto"/>
            <w:tcMar>
              <w:top w:w="100" w:type="dxa"/>
              <w:left w:w="100" w:type="dxa"/>
              <w:bottom w:w="100" w:type="dxa"/>
              <w:right w:w="100" w:type="dxa"/>
            </w:tcMar>
          </w:tcPr>
          <w:p w14:paraId="3F80A382" w14:textId="77777777" w:rsidR="00246770" w:rsidRDefault="005A722E">
            <w:pPr>
              <w:widowControl w:val="0"/>
              <w:pBdr>
                <w:top w:val="nil"/>
                <w:left w:val="nil"/>
                <w:bottom w:val="nil"/>
                <w:right w:val="nil"/>
                <w:between w:val="nil"/>
              </w:pBdr>
              <w:spacing w:line="240" w:lineRule="auto"/>
            </w:pPr>
            <w:r>
              <w:t>123345</w:t>
            </w:r>
          </w:p>
        </w:tc>
        <w:tc>
          <w:tcPr>
            <w:tcW w:w="1200" w:type="dxa"/>
            <w:shd w:val="clear" w:color="auto" w:fill="auto"/>
            <w:tcMar>
              <w:top w:w="100" w:type="dxa"/>
              <w:left w:w="100" w:type="dxa"/>
              <w:bottom w:w="100" w:type="dxa"/>
              <w:right w:w="100" w:type="dxa"/>
            </w:tcMar>
          </w:tcPr>
          <w:p w14:paraId="450D9116" w14:textId="77777777" w:rsidR="00246770" w:rsidRDefault="005A722E">
            <w:pPr>
              <w:widowControl w:val="0"/>
              <w:pBdr>
                <w:top w:val="nil"/>
                <w:left w:val="nil"/>
                <w:bottom w:val="nil"/>
                <w:right w:val="nil"/>
                <w:between w:val="nil"/>
              </w:pBdr>
              <w:spacing w:line="240" w:lineRule="auto"/>
            </w:pPr>
            <w:r>
              <w:t>3333</w:t>
            </w:r>
          </w:p>
        </w:tc>
      </w:tr>
    </w:tbl>
    <w:p w14:paraId="3FFCC9E5" w14:textId="77777777" w:rsidR="00246770" w:rsidRDefault="005A722E">
      <w:pPr>
        <w:spacing w:before="240" w:after="240"/>
        <w:rPr>
          <w:b/>
          <w:u w:val="single"/>
        </w:rPr>
      </w:pPr>
      <w:r>
        <w:rPr>
          <w:b/>
          <w:u w:val="single"/>
        </w:rPr>
        <w:t>Functional Dependencies:</w:t>
      </w:r>
    </w:p>
    <w:p w14:paraId="5FDA3D84" w14:textId="77777777" w:rsidR="00246770" w:rsidRDefault="005A722E">
      <w:pPr>
        <w:numPr>
          <w:ilvl w:val="0"/>
          <w:numId w:val="11"/>
        </w:numPr>
        <w:spacing w:before="240" w:after="240"/>
      </w:pPr>
      <w:r>
        <w:rPr>
          <w:rFonts w:ascii="Arial Unicode MS" w:eastAsia="Arial Unicode MS" w:hAnsi="Arial Unicode MS" w:cs="Arial Unicode MS"/>
        </w:rPr>
        <w:t>reservation_id, payment_id → check_in, check_out, branch_id, emp_ID, payment_id</w:t>
      </w:r>
    </w:p>
    <w:p w14:paraId="5276DD4C" w14:textId="77777777" w:rsidR="00246770" w:rsidRDefault="005A722E">
      <w:pPr>
        <w:spacing w:before="240" w:after="240"/>
        <w:rPr>
          <w:u w:val="single"/>
        </w:rPr>
      </w:pPr>
      <w:r>
        <w:rPr>
          <w:b/>
          <w:u w:val="single"/>
        </w:rPr>
        <w:t>Normalization</w:t>
      </w:r>
      <w:r>
        <w:rPr>
          <w:u w:val="single"/>
        </w:rPr>
        <w:t>:</w:t>
      </w:r>
    </w:p>
    <w:p w14:paraId="35149F7A" w14:textId="77777777" w:rsidR="00246770" w:rsidRDefault="005A722E">
      <w:pPr>
        <w:spacing w:before="240" w:after="240"/>
      </w:pPr>
      <w:r>
        <w:t xml:space="preserve">The attributes on the right side of this dependency constitute a </w:t>
      </w:r>
      <w:r>
        <w:rPr>
          <w:b/>
        </w:rPr>
        <w:t xml:space="preserve">superkey </w:t>
      </w:r>
      <w:r>
        <w:t xml:space="preserve">of this table, thus this table is in </w:t>
      </w:r>
      <w:r>
        <w:rPr>
          <w:b/>
        </w:rPr>
        <w:t>BCNF</w:t>
      </w:r>
      <w:r>
        <w:t xml:space="preserve">. </w:t>
      </w:r>
    </w:p>
    <w:p w14:paraId="7336D040" w14:textId="77777777" w:rsidR="00246770" w:rsidRDefault="005A722E">
      <w:pPr>
        <w:spacing w:before="240" w:after="240"/>
      </w:pPr>
      <w:r>
        <w:rPr>
          <w:u w:val="single"/>
        </w:rPr>
        <w:t>6)</w:t>
      </w:r>
      <w:r>
        <w:rPr>
          <w:sz w:val="14"/>
          <w:szCs w:val="14"/>
          <w:u w:val="single"/>
        </w:rPr>
        <w:t xml:space="preserve">   </w:t>
      </w:r>
      <w:r>
        <w:rPr>
          <w:b/>
          <w:u w:val="single"/>
        </w:rPr>
        <w:t>Payment</w:t>
      </w:r>
      <w:r>
        <w:rPr>
          <w:b/>
        </w:rPr>
        <w:t xml:space="preserve">  </w:t>
      </w:r>
      <w:r>
        <w:t>(payment_id, payment_method, Room_number, total_amount, card_number, payment_details)</w:t>
      </w:r>
    </w:p>
    <w:tbl>
      <w:tblPr>
        <w:tblStyle w:val="a4"/>
        <w:tblW w:w="9285"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965"/>
        <w:gridCol w:w="1305"/>
        <w:gridCol w:w="1155"/>
        <w:gridCol w:w="1545"/>
        <w:gridCol w:w="1875"/>
      </w:tblGrid>
      <w:tr w:rsidR="00246770" w14:paraId="64920E89" w14:textId="77777777">
        <w:trPr>
          <w:trHeight w:val="900"/>
        </w:trPr>
        <w:tc>
          <w:tcPr>
            <w:tcW w:w="1440" w:type="dxa"/>
            <w:shd w:val="clear" w:color="auto" w:fill="auto"/>
            <w:tcMar>
              <w:top w:w="100" w:type="dxa"/>
              <w:left w:w="100" w:type="dxa"/>
              <w:bottom w:w="100" w:type="dxa"/>
              <w:right w:w="100" w:type="dxa"/>
            </w:tcMar>
          </w:tcPr>
          <w:p w14:paraId="18E02BA7" w14:textId="77777777" w:rsidR="00246770" w:rsidRDefault="005A722E">
            <w:pPr>
              <w:widowControl w:val="0"/>
              <w:pBdr>
                <w:top w:val="nil"/>
                <w:left w:val="nil"/>
                <w:bottom w:val="nil"/>
                <w:right w:val="nil"/>
                <w:between w:val="nil"/>
              </w:pBdr>
              <w:spacing w:line="240" w:lineRule="auto"/>
            </w:pPr>
            <w:r>
              <w:t>payment_id</w:t>
            </w:r>
          </w:p>
        </w:tc>
        <w:tc>
          <w:tcPr>
            <w:tcW w:w="1965" w:type="dxa"/>
            <w:shd w:val="clear" w:color="auto" w:fill="auto"/>
            <w:tcMar>
              <w:top w:w="100" w:type="dxa"/>
              <w:left w:w="100" w:type="dxa"/>
              <w:bottom w:w="100" w:type="dxa"/>
              <w:right w:w="100" w:type="dxa"/>
            </w:tcMar>
          </w:tcPr>
          <w:p w14:paraId="6AF757A5" w14:textId="77777777" w:rsidR="00246770" w:rsidRDefault="005A722E">
            <w:pPr>
              <w:widowControl w:val="0"/>
              <w:pBdr>
                <w:top w:val="nil"/>
                <w:left w:val="nil"/>
                <w:bottom w:val="nil"/>
                <w:right w:val="nil"/>
                <w:between w:val="nil"/>
              </w:pBdr>
              <w:spacing w:line="240" w:lineRule="auto"/>
            </w:pPr>
            <w:r>
              <w:t>payment_method</w:t>
            </w:r>
          </w:p>
        </w:tc>
        <w:tc>
          <w:tcPr>
            <w:tcW w:w="1305" w:type="dxa"/>
            <w:shd w:val="clear" w:color="auto" w:fill="auto"/>
            <w:tcMar>
              <w:top w:w="100" w:type="dxa"/>
              <w:left w:w="100" w:type="dxa"/>
              <w:bottom w:w="100" w:type="dxa"/>
              <w:right w:w="100" w:type="dxa"/>
            </w:tcMar>
          </w:tcPr>
          <w:p w14:paraId="2DEA34B4" w14:textId="77777777" w:rsidR="00246770" w:rsidRDefault="005A722E">
            <w:pPr>
              <w:widowControl w:val="0"/>
              <w:pBdr>
                <w:top w:val="nil"/>
                <w:left w:val="nil"/>
                <w:bottom w:val="nil"/>
                <w:right w:val="nil"/>
                <w:between w:val="nil"/>
              </w:pBdr>
              <w:spacing w:line="240" w:lineRule="auto"/>
            </w:pPr>
            <w:r>
              <w:t>Room_ number</w:t>
            </w:r>
          </w:p>
        </w:tc>
        <w:tc>
          <w:tcPr>
            <w:tcW w:w="1155" w:type="dxa"/>
            <w:shd w:val="clear" w:color="auto" w:fill="auto"/>
            <w:tcMar>
              <w:top w:w="100" w:type="dxa"/>
              <w:left w:w="100" w:type="dxa"/>
              <w:bottom w:w="100" w:type="dxa"/>
              <w:right w:w="100" w:type="dxa"/>
            </w:tcMar>
          </w:tcPr>
          <w:p w14:paraId="0CF49644" w14:textId="77777777" w:rsidR="00246770" w:rsidRDefault="005A722E">
            <w:pPr>
              <w:widowControl w:val="0"/>
              <w:pBdr>
                <w:top w:val="nil"/>
                <w:left w:val="nil"/>
                <w:bottom w:val="nil"/>
                <w:right w:val="nil"/>
                <w:between w:val="nil"/>
              </w:pBdr>
              <w:spacing w:line="240" w:lineRule="auto"/>
            </w:pPr>
            <w:r>
              <w:t>total_ amount</w:t>
            </w:r>
          </w:p>
        </w:tc>
        <w:tc>
          <w:tcPr>
            <w:tcW w:w="1545" w:type="dxa"/>
            <w:shd w:val="clear" w:color="auto" w:fill="auto"/>
            <w:tcMar>
              <w:top w:w="100" w:type="dxa"/>
              <w:left w:w="100" w:type="dxa"/>
              <w:bottom w:w="100" w:type="dxa"/>
              <w:right w:w="100" w:type="dxa"/>
            </w:tcMar>
          </w:tcPr>
          <w:p w14:paraId="1E355D03" w14:textId="77777777" w:rsidR="00246770" w:rsidRDefault="005A722E">
            <w:pPr>
              <w:widowControl w:val="0"/>
              <w:pBdr>
                <w:top w:val="nil"/>
                <w:left w:val="nil"/>
                <w:bottom w:val="nil"/>
                <w:right w:val="nil"/>
                <w:between w:val="nil"/>
              </w:pBdr>
              <w:spacing w:line="240" w:lineRule="auto"/>
            </w:pPr>
            <w:r>
              <w:t>card_number</w:t>
            </w:r>
          </w:p>
        </w:tc>
        <w:tc>
          <w:tcPr>
            <w:tcW w:w="1875" w:type="dxa"/>
            <w:shd w:val="clear" w:color="auto" w:fill="auto"/>
            <w:tcMar>
              <w:top w:w="100" w:type="dxa"/>
              <w:left w:w="100" w:type="dxa"/>
              <w:bottom w:w="100" w:type="dxa"/>
              <w:right w:w="100" w:type="dxa"/>
            </w:tcMar>
          </w:tcPr>
          <w:p w14:paraId="003DF94F" w14:textId="77777777" w:rsidR="00246770" w:rsidRDefault="005A722E">
            <w:pPr>
              <w:widowControl w:val="0"/>
              <w:pBdr>
                <w:top w:val="nil"/>
                <w:left w:val="nil"/>
                <w:bottom w:val="nil"/>
                <w:right w:val="nil"/>
                <w:between w:val="nil"/>
              </w:pBdr>
              <w:spacing w:line="240" w:lineRule="auto"/>
            </w:pPr>
            <w:r>
              <w:t>payment_details</w:t>
            </w:r>
          </w:p>
        </w:tc>
      </w:tr>
      <w:tr w:rsidR="00246770" w14:paraId="5B68A65F" w14:textId="77777777">
        <w:tc>
          <w:tcPr>
            <w:tcW w:w="1440" w:type="dxa"/>
            <w:shd w:val="clear" w:color="auto" w:fill="auto"/>
            <w:tcMar>
              <w:top w:w="100" w:type="dxa"/>
              <w:left w:w="100" w:type="dxa"/>
              <w:bottom w:w="100" w:type="dxa"/>
              <w:right w:w="100" w:type="dxa"/>
            </w:tcMar>
          </w:tcPr>
          <w:p w14:paraId="52447882" w14:textId="77777777" w:rsidR="00246770" w:rsidRDefault="005A722E">
            <w:pPr>
              <w:widowControl w:val="0"/>
              <w:spacing w:line="240" w:lineRule="auto"/>
            </w:pPr>
            <w:r>
              <w:t>12</w:t>
            </w:r>
          </w:p>
        </w:tc>
        <w:tc>
          <w:tcPr>
            <w:tcW w:w="1965" w:type="dxa"/>
            <w:shd w:val="clear" w:color="auto" w:fill="auto"/>
            <w:tcMar>
              <w:top w:w="100" w:type="dxa"/>
              <w:left w:w="100" w:type="dxa"/>
              <w:bottom w:w="100" w:type="dxa"/>
              <w:right w:w="100" w:type="dxa"/>
            </w:tcMar>
          </w:tcPr>
          <w:p w14:paraId="27CFFA2E" w14:textId="77777777" w:rsidR="00246770" w:rsidRDefault="005A722E">
            <w:pPr>
              <w:widowControl w:val="0"/>
              <w:spacing w:line="240" w:lineRule="auto"/>
            </w:pPr>
            <w:r>
              <w:t>Credit Card</w:t>
            </w:r>
          </w:p>
        </w:tc>
        <w:tc>
          <w:tcPr>
            <w:tcW w:w="1305" w:type="dxa"/>
            <w:shd w:val="clear" w:color="auto" w:fill="auto"/>
            <w:tcMar>
              <w:top w:w="100" w:type="dxa"/>
              <w:left w:w="100" w:type="dxa"/>
              <w:bottom w:w="100" w:type="dxa"/>
              <w:right w:w="100" w:type="dxa"/>
            </w:tcMar>
          </w:tcPr>
          <w:p w14:paraId="70BD8037" w14:textId="77777777" w:rsidR="00246770" w:rsidRDefault="005A722E">
            <w:pPr>
              <w:widowControl w:val="0"/>
              <w:spacing w:line="240" w:lineRule="auto"/>
            </w:pPr>
            <w:r>
              <w:t>102</w:t>
            </w:r>
          </w:p>
        </w:tc>
        <w:tc>
          <w:tcPr>
            <w:tcW w:w="1155" w:type="dxa"/>
            <w:shd w:val="clear" w:color="auto" w:fill="auto"/>
            <w:tcMar>
              <w:top w:w="100" w:type="dxa"/>
              <w:left w:w="100" w:type="dxa"/>
              <w:bottom w:w="100" w:type="dxa"/>
              <w:right w:w="100" w:type="dxa"/>
            </w:tcMar>
          </w:tcPr>
          <w:p w14:paraId="30EC9F17" w14:textId="77777777" w:rsidR="00246770" w:rsidRDefault="005A722E">
            <w:pPr>
              <w:widowControl w:val="0"/>
              <w:spacing w:line="240" w:lineRule="auto"/>
            </w:pPr>
            <w:r>
              <w:t>300</w:t>
            </w:r>
          </w:p>
        </w:tc>
        <w:tc>
          <w:tcPr>
            <w:tcW w:w="1545" w:type="dxa"/>
            <w:shd w:val="clear" w:color="auto" w:fill="auto"/>
            <w:tcMar>
              <w:top w:w="100" w:type="dxa"/>
              <w:left w:w="100" w:type="dxa"/>
              <w:bottom w:w="100" w:type="dxa"/>
              <w:right w:w="100" w:type="dxa"/>
            </w:tcMar>
          </w:tcPr>
          <w:p w14:paraId="009FF86C" w14:textId="77777777" w:rsidR="00246770" w:rsidRDefault="005A722E">
            <w:pPr>
              <w:widowControl w:val="0"/>
              <w:spacing w:line="240" w:lineRule="auto"/>
            </w:pPr>
            <w:r>
              <w:t>8977925484464</w:t>
            </w:r>
          </w:p>
        </w:tc>
        <w:tc>
          <w:tcPr>
            <w:tcW w:w="1875" w:type="dxa"/>
            <w:shd w:val="clear" w:color="auto" w:fill="auto"/>
            <w:tcMar>
              <w:top w:w="100" w:type="dxa"/>
              <w:left w:w="100" w:type="dxa"/>
              <w:bottom w:w="100" w:type="dxa"/>
              <w:right w:w="100" w:type="dxa"/>
            </w:tcMar>
          </w:tcPr>
          <w:p w14:paraId="1409EA27" w14:textId="77777777" w:rsidR="00246770" w:rsidRDefault="005A722E">
            <w:pPr>
              <w:widowControl w:val="0"/>
              <w:spacing w:line="240" w:lineRule="auto"/>
            </w:pPr>
            <w:r>
              <w:t>Service</w:t>
            </w:r>
          </w:p>
        </w:tc>
      </w:tr>
    </w:tbl>
    <w:p w14:paraId="58C36570" w14:textId="77777777" w:rsidR="00246770" w:rsidRDefault="005A722E">
      <w:pPr>
        <w:spacing w:before="240" w:after="240"/>
        <w:rPr>
          <w:b/>
          <w:u w:val="single"/>
        </w:rPr>
      </w:pPr>
      <w:r>
        <w:rPr>
          <w:b/>
          <w:u w:val="single"/>
        </w:rPr>
        <w:t>Functional Dependencies:</w:t>
      </w:r>
    </w:p>
    <w:p w14:paraId="5B175074" w14:textId="77777777" w:rsidR="00246770" w:rsidRDefault="005A722E">
      <w:pPr>
        <w:numPr>
          <w:ilvl w:val="0"/>
          <w:numId w:val="19"/>
        </w:numPr>
        <w:spacing w:before="240" w:after="240"/>
      </w:pPr>
      <w:r>
        <w:rPr>
          <w:rFonts w:ascii="Arial Unicode MS" w:eastAsia="Arial Unicode MS" w:hAnsi="Arial Unicode MS" w:cs="Arial Unicode MS"/>
        </w:rPr>
        <w:t>Payment_id→payment_method,Room_number,total_amout,card_number,payment_details</w:t>
      </w:r>
    </w:p>
    <w:p w14:paraId="28765905" w14:textId="77777777" w:rsidR="00246770" w:rsidRDefault="00246770">
      <w:pPr>
        <w:spacing w:before="240" w:after="240"/>
      </w:pPr>
    </w:p>
    <w:p w14:paraId="5F41D75A" w14:textId="77777777" w:rsidR="00246770" w:rsidRDefault="005A722E">
      <w:pPr>
        <w:spacing w:before="240" w:after="240"/>
        <w:rPr>
          <w:b/>
          <w:u w:val="single"/>
        </w:rPr>
      </w:pPr>
      <w:r>
        <w:rPr>
          <w:b/>
          <w:u w:val="single"/>
        </w:rPr>
        <w:lastRenderedPageBreak/>
        <w:t>Normalization:</w:t>
      </w:r>
    </w:p>
    <w:p w14:paraId="7BEF7CEC" w14:textId="77777777" w:rsidR="00246770" w:rsidRDefault="005A722E">
      <w:pPr>
        <w:numPr>
          <w:ilvl w:val="0"/>
          <w:numId w:val="25"/>
        </w:numPr>
        <w:spacing w:before="240" w:after="240"/>
      </w:pPr>
      <w:r>
        <w:t>This FD is trivial since Payment_ID is the primary key, therefore, it is in BCNF</w:t>
      </w:r>
    </w:p>
    <w:p w14:paraId="2D9852C9" w14:textId="77777777" w:rsidR="00246770" w:rsidRDefault="00246770">
      <w:pPr>
        <w:spacing w:before="240" w:after="240"/>
        <w:ind w:left="720"/>
      </w:pPr>
    </w:p>
    <w:p w14:paraId="47ACB5F9" w14:textId="77777777" w:rsidR="00246770" w:rsidRDefault="005A722E">
      <w:pPr>
        <w:spacing w:before="240" w:after="240"/>
      </w:pPr>
      <w:r>
        <w:t xml:space="preserve"> </w:t>
      </w:r>
      <w:r>
        <w:rPr>
          <w:b/>
          <w:u w:val="single"/>
        </w:rPr>
        <w:t>7) Room</w:t>
      </w:r>
      <w:r>
        <w:t>( Room_Number,room_type, floor_number, room_price, availability)</w:t>
      </w:r>
    </w:p>
    <w:p w14:paraId="47CDD9D6" w14:textId="77777777" w:rsidR="00246770" w:rsidRDefault="00246770">
      <w:pPr>
        <w:spacing w:before="240" w:after="240"/>
      </w:pPr>
    </w:p>
    <w:tbl>
      <w:tblPr>
        <w:tblStyle w:val="a5"/>
        <w:tblW w:w="74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1380"/>
        <w:gridCol w:w="1620"/>
        <w:gridCol w:w="1380"/>
        <w:gridCol w:w="1380"/>
      </w:tblGrid>
      <w:tr w:rsidR="00246770" w14:paraId="46B5DEAE" w14:textId="77777777">
        <w:tc>
          <w:tcPr>
            <w:tcW w:w="1725" w:type="dxa"/>
            <w:shd w:val="clear" w:color="auto" w:fill="auto"/>
            <w:tcMar>
              <w:top w:w="100" w:type="dxa"/>
              <w:left w:w="100" w:type="dxa"/>
              <w:bottom w:w="100" w:type="dxa"/>
              <w:right w:w="100" w:type="dxa"/>
            </w:tcMar>
          </w:tcPr>
          <w:p w14:paraId="3F2AD26A" w14:textId="77777777" w:rsidR="00246770" w:rsidRDefault="005A722E">
            <w:pPr>
              <w:widowControl w:val="0"/>
              <w:pBdr>
                <w:top w:val="nil"/>
                <w:left w:val="nil"/>
                <w:bottom w:val="nil"/>
                <w:right w:val="nil"/>
                <w:between w:val="nil"/>
              </w:pBdr>
              <w:spacing w:line="240" w:lineRule="auto"/>
            </w:pPr>
            <w:r>
              <w:t>Room_Number</w:t>
            </w:r>
          </w:p>
        </w:tc>
        <w:tc>
          <w:tcPr>
            <w:tcW w:w="1380" w:type="dxa"/>
            <w:shd w:val="clear" w:color="auto" w:fill="auto"/>
            <w:tcMar>
              <w:top w:w="100" w:type="dxa"/>
              <w:left w:w="100" w:type="dxa"/>
              <w:bottom w:w="100" w:type="dxa"/>
              <w:right w:w="100" w:type="dxa"/>
            </w:tcMar>
          </w:tcPr>
          <w:p w14:paraId="68D70705" w14:textId="77777777" w:rsidR="00246770" w:rsidRDefault="005A722E">
            <w:pPr>
              <w:widowControl w:val="0"/>
              <w:pBdr>
                <w:top w:val="nil"/>
                <w:left w:val="nil"/>
                <w:bottom w:val="nil"/>
                <w:right w:val="nil"/>
                <w:between w:val="nil"/>
              </w:pBdr>
              <w:spacing w:line="240" w:lineRule="auto"/>
            </w:pPr>
            <w:r>
              <w:t>room_type</w:t>
            </w:r>
          </w:p>
        </w:tc>
        <w:tc>
          <w:tcPr>
            <w:tcW w:w="1620" w:type="dxa"/>
            <w:shd w:val="clear" w:color="auto" w:fill="auto"/>
            <w:tcMar>
              <w:top w:w="100" w:type="dxa"/>
              <w:left w:w="100" w:type="dxa"/>
              <w:bottom w:w="100" w:type="dxa"/>
              <w:right w:w="100" w:type="dxa"/>
            </w:tcMar>
          </w:tcPr>
          <w:p w14:paraId="1C3534D8" w14:textId="77777777" w:rsidR="00246770" w:rsidRDefault="005A722E">
            <w:pPr>
              <w:widowControl w:val="0"/>
              <w:pBdr>
                <w:top w:val="nil"/>
                <w:left w:val="nil"/>
                <w:bottom w:val="nil"/>
                <w:right w:val="nil"/>
                <w:between w:val="nil"/>
              </w:pBdr>
              <w:spacing w:line="240" w:lineRule="auto"/>
            </w:pPr>
            <w:r>
              <w:t>floor_Number</w:t>
            </w:r>
          </w:p>
        </w:tc>
        <w:tc>
          <w:tcPr>
            <w:tcW w:w="1380" w:type="dxa"/>
            <w:shd w:val="clear" w:color="auto" w:fill="auto"/>
            <w:tcMar>
              <w:top w:w="100" w:type="dxa"/>
              <w:left w:w="100" w:type="dxa"/>
              <w:bottom w:w="100" w:type="dxa"/>
              <w:right w:w="100" w:type="dxa"/>
            </w:tcMar>
          </w:tcPr>
          <w:p w14:paraId="4038F6C5" w14:textId="77777777" w:rsidR="00246770" w:rsidRDefault="005A722E">
            <w:pPr>
              <w:widowControl w:val="0"/>
              <w:pBdr>
                <w:top w:val="nil"/>
                <w:left w:val="nil"/>
                <w:bottom w:val="nil"/>
                <w:right w:val="nil"/>
                <w:between w:val="nil"/>
              </w:pBdr>
              <w:spacing w:line="240" w:lineRule="auto"/>
            </w:pPr>
            <w:r>
              <w:t>room_price</w:t>
            </w:r>
          </w:p>
        </w:tc>
        <w:tc>
          <w:tcPr>
            <w:tcW w:w="1380" w:type="dxa"/>
            <w:shd w:val="clear" w:color="auto" w:fill="auto"/>
            <w:tcMar>
              <w:top w:w="100" w:type="dxa"/>
              <w:left w:w="100" w:type="dxa"/>
              <w:bottom w:w="100" w:type="dxa"/>
              <w:right w:w="100" w:type="dxa"/>
            </w:tcMar>
          </w:tcPr>
          <w:p w14:paraId="645FB529" w14:textId="77777777" w:rsidR="00246770" w:rsidRDefault="005A722E">
            <w:pPr>
              <w:widowControl w:val="0"/>
              <w:pBdr>
                <w:top w:val="nil"/>
                <w:left w:val="nil"/>
                <w:bottom w:val="nil"/>
                <w:right w:val="nil"/>
                <w:between w:val="nil"/>
              </w:pBdr>
              <w:spacing w:line="240" w:lineRule="auto"/>
            </w:pPr>
            <w:r>
              <w:t>availability</w:t>
            </w:r>
          </w:p>
        </w:tc>
      </w:tr>
      <w:tr w:rsidR="00246770" w14:paraId="3C818165" w14:textId="77777777">
        <w:tc>
          <w:tcPr>
            <w:tcW w:w="1725" w:type="dxa"/>
            <w:shd w:val="clear" w:color="auto" w:fill="auto"/>
            <w:tcMar>
              <w:top w:w="100" w:type="dxa"/>
              <w:left w:w="100" w:type="dxa"/>
              <w:bottom w:w="100" w:type="dxa"/>
              <w:right w:w="100" w:type="dxa"/>
            </w:tcMar>
          </w:tcPr>
          <w:p w14:paraId="4A2C8B8F" w14:textId="77777777" w:rsidR="00246770" w:rsidRDefault="005A722E">
            <w:pPr>
              <w:widowControl w:val="0"/>
              <w:pBdr>
                <w:top w:val="nil"/>
                <w:left w:val="nil"/>
                <w:bottom w:val="nil"/>
                <w:right w:val="nil"/>
                <w:between w:val="nil"/>
              </w:pBdr>
              <w:spacing w:line="240" w:lineRule="auto"/>
            </w:pPr>
            <w:r>
              <w:t>190</w:t>
            </w:r>
          </w:p>
        </w:tc>
        <w:tc>
          <w:tcPr>
            <w:tcW w:w="1380" w:type="dxa"/>
            <w:shd w:val="clear" w:color="auto" w:fill="auto"/>
            <w:tcMar>
              <w:top w:w="100" w:type="dxa"/>
              <w:left w:w="100" w:type="dxa"/>
              <w:bottom w:w="100" w:type="dxa"/>
              <w:right w:w="100" w:type="dxa"/>
            </w:tcMar>
          </w:tcPr>
          <w:p w14:paraId="29F2B854" w14:textId="77777777" w:rsidR="00246770" w:rsidRDefault="005A722E">
            <w:pPr>
              <w:widowControl w:val="0"/>
              <w:pBdr>
                <w:top w:val="nil"/>
                <w:left w:val="nil"/>
                <w:bottom w:val="nil"/>
                <w:right w:val="nil"/>
                <w:between w:val="nil"/>
              </w:pBdr>
              <w:spacing w:line="240" w:lineRule="auto"/>
            </w:pPr>
            <w:r>
              <w:t>Single</w:t>
            </w:r>
          </w:p>
        </w:tc>
        <w:tc>
          <w:tcPr>
            <w:tcW w:w="1620" w:type="dxa"/>
            <w:shd w:val="clear" w:color="auto" w:fill="auto"/>
            <w:tcMar>
              <w:top w:w="100" w:type="dxa"/>
              <w:left w:w="100" w:type="dxa"/>
              <w:bottom w:w="100" w:type="dxa"/>
              <w:right w:w="100" w:type="dxa"/>
            </w:tcMar>
          </w:tcPr>
          <w:p w14:paraId="5F963E03" w14:textId="77777777" w:rsidR="00246770" w:rsidRDefault="005A722E">
            <w:pPr>
              <w:widowControl w:val="0"/>
              <w:pBdr>
                <w:top w:val="nil"/>
                <w:left w:val="nil"/>
                <w:bottom w:val="nil"/>
                <w:right w:val="nil"/>
                <w:between w:val="nil"/>
              </w:pBdr>
              <w:spacing w:line="240" w:lineRule="auto"/>
            </w:pPr>
            <w:r>
              <w:t>3</w:t>
            </w:r>
          </w:p>
        </w:tc>
        <w:tc>
          <w:tcPr>
            <w:tcW w:w="1380" w:type="dxa"/>
            <w:shd w:val="clear" w:color="auto" w:fill="auto"/>
            <w:tcMar>
              <w:top w:w="100" w:type="dxa"/>
              <w:left w:w="100" w:type="dxa"/>
              <w:bottom w:w="100" w:type="dxa"/>
              <w:right w:w="100" w:type="dxa"/>
            </w:tcMar>
          </w:tcPr>
          <w:p w14:paraId="21D5EE94" w14:textId="77777777" w:rsidR="00246770" w:rsidRDefault="005A722E">
            <w:pPr>
              <w:widowControl w:val="0"/>
              <w:pBdr>
                <w:top w:val="nil"/>
                <w:left w:val="nil"/>
                <w:bottom w:val="nil"/>
                <w:right w:val="nil"/>
                <w:between w:val="nil"/>
              </w:pBdr>
              <w:spacing w:line="240" w:lineRule="auto"/>
            </w:pPr>
            <w:r>
              <w:t>200</w:t>
            </w:r>
          </w:p>
        </w:tc>
        <w:tc>
          <w:tcPr>
            <w:tcW w:w="1380" w:type="dxa"/>
            <w:shd w:val="clear" w:color="auto" w:fill="auto"/>
            <w:tcMar>
              <w:top w:w="100" w:type="dxa"/>
              <w:left w:w="100" w:type="dxa"/>
              <w:bottom w:w="100" w:type="dxa"/>
              <w:right w:w="100" w:type="dxa"/>
            </w:tcMar>
          </w:tcPr>
          <w:p w14:paraId="272E766A" w14:textId="77777777" w:rsidR="00246770" w:rsidRDefault="005A722E">
            <w:pPr>
              <w:widowControl w:val="0"/>
              <w:pBdr>
                <w:top w:val="nil"/>
                <w:left w:val="nil"/>
                <w:bottom w:val="nil"/>
                <w:right w:val="nil"/>
                <w:between w:val="nil"/>
              </w:pBdr>
              <w:spacing w:line="240" w:lineRule="auto"/>
            </w:pPr>
            <w:r>
              <w:t>occupied</w:t>
            </w:r>
          </w:p>
        </w:tc>
      </w:tr>
      <w:tr w:rsidR="00246770" w14:paraId="5268E165" w14:textId="77777777">
        <w:tc>
          <w:tcPr>
            <w:tcW w:w="1725" w:type="dxa"/>
            <w:shd w:val="clear" w:color="auto" w:fill="auto"/>
            <w:tcMar>
              <w:top w:w="100" w:type="dxa"/>
              <w:left w:w="100" w:type="dxa"/>
              <w:bottom w:w="100" w:type="dxa"/>
              <w:right w:w="100" w:type="dxa"/>
            </w:tcMar>
          </w:tcPr>
          <w:p w14:paraId="4F4DE512" w14:textId="77777777" w:rsidR="00246770" w:rsidRDefault="005A722E">
            <w:pPr>
              <w:widowControl w:val="0"/>
              <w:pBdr>
                <w:top w:val="nil"/>
                <w:left w:val="nil"/>
                <w:bottom w:val="nil"/>
                <w:right w:val="nil"/>
                <w:between w:val="nil"/>
              </w:pBdr>
              <w:spacing w:line="240" w:lineRule="auto"/>
            </w:pPr>
            <w:r>
              <w:t>204</w:t>
            </w:r>
          </w:p>
        </w:tc>
        <w:tc>
          <w:tcPr>
            <w:tcW w:w="1380" w:type="dxa"/>
            <w:shd w:val="clear" w:color="auto" w:fill="auto"/>
            <w:tcMar>
              <w:top w:w="100" w:type="dxa"/>
              <w:left w:w="100" w:type="dxa"/>
              <w:bottom w:w="100" w:type="dxa"/>
              <w:right w:w="100" w:type="dxa"/>
            </w:tcMar>
          </w:tcPr>
          <w:p w14:paraId="7A59B429" w14:textId="77777777" w:rsidR="00246770" w:rsidRDefault="005A722E">
            <w:pPr>
              <w:widowControl w:val="0"/>
              <w:pBdr>
                <w:top w:val="nil"/>
                <w:left w:val="nil"/>
                <w:bottom w:val="nil"/>
                <w:right w:val="nil"/>
                <w:between w:val="nil"/>
              </w:pBdr>
              <w:spacing w:line="240" w:lineRule="auto"/>
            </w:pPr>
            <w:r>
              <w:t>Double</w:t>
            </w:r>
          </w:p>
        </w:tc>
        <w:tc>
          <w:tcPr>
            <w:tcW w:w="1620" w:type="dxa"/>
            <w:shd w:val="clear" w:color="auto" w:fill="auto"/>
            <w:tcMar>
              <w:top w:w="100" w:type="dxa"/>
              <w:left w:w="100" w:type="dxa"/>
              <w:bottom w:w="100" w:type="dxa"/>
              <w:right w:w="100" w:type="dxa"/>
            </w:tcMar>
          </w:tcPr>
          <w:p w14:paraId="5E6173D1" w14:textId="77777777" w:rsidR="00246770" w:rsidRDefault="005A722E">
            <w:pPr>
              <w:widowControl w:val="0"/>
              <w:pBdr>
                <w:top w:val="nil"/>
                <w:left w:val="nil"/>
                <w:bottom w:val="nil"/>
                <w:right w:val="nil"/>
                <w:between w:val="nil"/>
              </w:pBdr>
              <w:spacing w:line="240" w:lineRule="auto"/>
            </w:pPr>
            <w:r>
              <w:t>2</w:t>
            </w:r>
          </w:p>
        </w:tc>
        <w:tc>
          <w:tcPr>
            <w:tcW w:w="1380" w:type="dxa"/>
            <w:shd w:val="clear" w:color="auto" w:fill="auto"/>
            <w:tcMar>
              <w:top w:w="100" w:type="dxa"/>
              <w:left w:w="100" w:type="dxa"/>
              <w:bottom w:w="100" w:type="dxa"/>
              <w:right w:w="100" w:type="dxa"/>
            </w:tcMar>
          </w:tcPr>
          <w:p w14:paraId="5BA4FA8E" w14:textId="77777777" w:rsidR="00246770" w:rsidRDefault="005A722E">
            <w:pPr>
              <w:widowControl w:val="0"/>
              <w:pBdr>
                <w:top w:val="nil"/>
                <w:left w:val="nil"/>
                <w:bottom w:val="nil"/>
                <w:right w:val="nil"/>
                <w:between w:val="nil"/>
              </w:pBdr>
              <w:spacing w:line="240" w:lineRule="auto"/>
            </w:pPr>
            <w:r>
              <w:t>400</w:t>
            </w:r>
          </w:p>
        </w:tc>
        <w:tc>
          <w:tcPr>
            <w:tcW w:w="1380" w:type="dxa"/>
            <w:shd w:val="clear" w:color="auto" w:fill="auto"/>
            <w:tcMar>
              <w:top w:w="100" w:type="dxa"/>
              <w:left w:w="100" w:type="dxa"/>
              <w:bottom w:w="100" w:type="dxa"/>
              <w:right w:w="100" w:type="dxa"/>
            </w:tcMar>
          </w:tcPr>
          <w:p w14:paraId="632D0D6C" w14:textId="77777777" w:rsidR="00246770" w:rsidRDefault="005A722E">
            <w:pPr>
              <w:widowControl w:val="0"/>
              <w:pBdr>
                <w:top w:val="nil"/>
                <w:left w:val="nil"/>
                <w:bottom w:val="nil"/>
                <w:right w:val="nil"/>
                <w:between w:val="nil"/>
              </w:pBdr>
              <w:spacing w:line="240" w:lineRule="auto"/>
            </w:pPr>
            <w:r>
              <w:t>available</w:t>
            </w:r>
          </w:p>
        </w:tc>
      </w:tr>
    </w:tbl>
    <w:p w14:paraId="1C9BAE85" w14:textId="77777777" w:rsidR="00246770" w:rsidRDefault="005A722E">
      <w:pPr>
        <w:spacing w:before="240" w:after="240"/>
        <w:rPr>
          <w:b/>
          <w:u w:val="single"/>
        </w:rPr>
      </w:pPr>
      <w:r>
        <w:rPr>
          <w:b/>
          <w:u w:val="single"/>
        </w:rPr>
        <w:t>Functional Dependency:</w:t>
      </w:r>
    </w:p>
    <w:p w14:paraId="1B82DB17" w14:textId="77777777" w:rsidR="00246770" w:rsidRDefault="005A722E">
      <w:pPr>
        <w:numPr>
          <w:ilvl w:val="0"/>
          <w:numId w:val="17"/>
        </w:numPr>
        <w:spacing w:before="240" w:after="240"/>
      </w:pPr>
      <w:r>
        <w:rPr>
          <w:rFonts w:ascii="Arial Unicode MS" w:eastAsia="Arial Unicode MS" w:hAnsi="Arial Unicode MS" w:cs="Arial Unicode MS"/>
        </w:rPr>
        <w:t>room_number → room_type, floor_Number, room_price, availability</w:t>
      </w:r>
    </w:p>
    <w:p w14:paraId="061BD2BB" w14:textId="77777777" w:rsidR="00246770" w:rsidRDefault="005A722E">
      <w:pPr>
        <w:spacing w:before="240" w:after="240"/>
      </w:pPr>
      <w:r>
        <w:rPr>
          <w:b/>
          <w:u w:val="single"/>
        </w:rPr>
        <w:t>Normalization:</w:t>
      </w:r>
    </w:p>
    <w:p w14:paraId="74700D72" w14:textId="77777777" w:rsidR="00246770" w:rsidRDefault="005A722E">
      <w:pPr>
        <w:numPr>
          <w:ilvl w:val="0"/>
          <w:numId w:val="15"/>
        </w:numPr>
        <w:spacing w:before="240" w:after="240"/>
      </w:pPr>
      <w:r>
        <w:t xml:space="preserve">Room_number is a primary/super key.Thus table is in </w:t>
      </w:r>
      <w:r>
        <w:rPr>
          <w:b/>
        </w:rPr>
        <w:t>BCNF</w:t>
      </w:r>
    </w:p>
    <w:p w14:paraId="09C0D37E" w14:textId="77777777" w:rsidR="00246770" w:rsidRDefault="00246770">
      <w:pPr>
        <w:spacing w:before="240" w:after="240"/>
        <w:rPr>
          <w:b/>
        </w:rPr>
      </w:pPr>
    </w:p>
    <w:p w14:paraId="457E2CAA" w14:textId="77777777" w:rsidR="00246770" w:rsidRDefault="00246770">
      <w:pPr>
        <w:spacing w:before="240" w:after="240"/>
        <w:rPr>
          <w:b/>
        </w:rPr>
      </w:pPr>
    </w:p>
    <w:p w14:paraId="14844FD3" w14:textId="77777777" w:rsidR="00246770" w:rsidRDefault="005A722E">
      <w:pPr>
        <w:spacing w:before="240" w:after="240"/>
      </w:pPr>
      <w:r>
        <w:rPr>
          <w:u w:val="single"/>
        </w:rPr>
        <w:t>8)</w:t>
      </w:r>
      <w:r>
        <w:rPr>
          <w:sz w:val="14"/>
          <w:szCs w:val="14"/>
          <w:u w:val="single"/>
        </w:rPr>
        <w:t xml:space="preserve">  </w:t>
      </w:r>
      <w:r>
        <w:rPr>
          <w:b/>
          <w:u w:val="single"/>
        </w:rPr>
        <w:t>Service</w:t>
      </w:r>
      <w:r>
        <w:t xml:space="preserve"> (service_id, Emp_ID, serv_type, Room_number, serv_time)</w:t>
      </w:r>
    </w:p>
    <w:tbl>
      <w:tblPr>
        <w:tblStyle w:val="a6"/>
        <w:tblW w:w="8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1425"/>
        <w:gridCol w:w="1620"/>
        <w:gridCol w:w="1800"/>
        <w:gridCol w:w="2070"/>
      </w:tblGrid>
      <w:tr w:rsidR="00246770" w14:paraId="6896C681" w14:textId="77777777">
        <w:tc>
          <w:tcPr>
            <w:tcW w:w="1275" w:type="dxa"/>
            <w:shd w:val="clear" w:color="auto" w:fill="auto"/>
            <w:tcMar>
              <w:top w:w="100" w:type="dxa"/>
              <w:left w:w="100" w:type="dxa"/>
              <w:bottom w:w="100" w:type="dxa"/>
              <w:right w:w="100" w:type="dxa"/>
            </w:tcMar>
          </w:tcPr>
          <w:p w14:paraId="32F711DE" w14:textId="77777777" w:rsidR="00246770" w:rsidRDefault="005A722E">
            <w:pPr>
              <w:widowControl w:val="0"/>
              <w:pBdr>
                <w:top w:val="nil"/>
                <w:left w:val="nil"/>
                <w:bottom w:val="nil"/>
                <w:right w:val="nil"/>
                <w:between w:val="nil"/>
              </w:pBdr>
              <w:spacing w:line="240" w:lineRule="auto"/>
            </w:pPr>
            <w:r>
              <w:t>service_id</w:t>
            </w:r>
          </w:p>
        </w:tc>
        <w:tc>
          <w:tcPr>
            <w:tcW w:w="1425" w:type="dxa"/>
            <w:shd w:val="clear" w:color="auto" w:fill="auto"/>
            <w:tcMar>
              <w:top w:w="100" w:type="dxa"/>
              <w:left w:w="100" w:type="dxa"/>
              <w:bottom w:w="100" w:type="dxa"/>
              <w:right w:w="100" w:type="dxa"/>
            </w:tcMar>
          </w:tcPr>
          <w:p w14:paraId="4B753EAD" w14:textId="77777777" w:rsidR="00246770" w:rsidRDefault="005A722E">
            <w:pPr>
              <w:widowControl w:val="0"/>
              <w:pBdr>
                <w:top w:val="nil"/>
                <w:left w:val="nil"/>
                <w:bottom w:val="nil"/>
                <w:right w:val="nil"/>
                <w:between w:val="nil"/>
              </w:pBdr>
              <w:spacing w:line="240" w:lineRule="auto"/>
            </w:pPr>
            <w:r>
              <w:t>Emp_ID</w:t>
            </w:r>
          </w:p>
        </w:tc>
        <w:tc>
          <w:tcPr>
            <w:tcW w:w="1620" w:type="dxa"/>
            <w:shd w:val="clear" w:color="auto" w:fill="auto"/>
            <w:tcMar>
              <w:top w:w="100" w:type="dxa"/>
              <w:left w:w="100" w:type="dxa"/>
              <w:bottom w:w="100" w:type="dxa"/>
              <w:right w:w="100" w:type="dxa"/>
            </w:tcMar>
          </w:tcPr>
          <w:p w14:paraId="6BF24232" w14:textId="77777777" w:rsidR="00246770" w:rsidRDefault="005A722E">
            <w:pPr>
              <w:widowControl w:val="0"/>
              <w:pBdr>
                <w:top w:val="nil"/>
                <w:left w:val="nil"/>
                <w:bottom w:val="nil"/>
                <w:right w:val="nil"/>
                <w:between w:val="nil"/>
              </w:pBdr>
              <w:spacing w:line="240" w:lineRule="auto"/>
            </w:pPr>
            <w:r>
              <w:t>serv_type</w:t>
            </w:r>
          </w:p>
        </w:tc>
        <w:tc>
          <w:tcPr>
            <w:tcW w:w="1800" w:type="dxa"/>
            <w:shd w:val="clear" w:color="auto" w:fill="auto"/>
            <w:tcMar>
              <w:top w:w="100" w:type="dxa"/>
              <w:left w:w="100" w:type="dxa"/>
              <w:bottom w:w="100" w:type="dxa"/>
              <w:right w:w="100" w:type="dxa"/>
            </w:tcMar>
          </w:tcPr>
          <w:p w14:paraId="47E25FB7" w14:textId="77777777" w:rsidR="00246770" w:rsidRDefault="005A722E">
            <w:pPr>
              <w:widowControl w:val="0"/>
              <w:pBdr>
                <w:top w:val="nil"/>
                <w:left w:val="nil"/>
                <w:bottom w:val="nil"/>
                <w:right w:val="nil"/>
                <w:between w:val="nil"/>
              </w:pBdr>
              <w:spacing w:line="240" w:lineRule="auto"/>
            </w:pPr>
            <w:r>
              <w:t>Room</w:t>
            </w:r>
          </w:p>
          <w:p w14:paraId="527ECA84" w14:textId="77777777" w:rsidR="00246770" w:rsidRDefault="005A722E">
            <w:pPr>
              <w:widowControl w:val="0"/>
              <w:pBdr>
                <w:top w:val="nil"/>
                <w:left w:val="nil"/>
                <w:bottom w:val="nil"/>
                <w:right w:val="nil"/>
                <w:between w:val="nil"/>
              </w:pBdr>
              <w:spacing w:line="240" w:lineRule="auto"/>
            </w:pPr>
            <w:r>
              <w:t>_number</w:t>
            </w:r>
          </w:p>
        </w:tc>
        <w:tc>
          <w:tcPr>
            <w:tcW w:w="2070" w:type="dxa"/>
            <w:shd w:val="clear" w:color="auto" w:fill="auto"/>
            <w:tcMar>
              <w:top w:w="100" w:type="dxa"/>
              <w:left w:w="100" w:type="dxa"/>
              <w:bottom w:w="100" w:type="dxa"/>
              <w:right w:w="100" w:type="dxa"/>
            </w:tcMar>
          </w:tcPr>
          <w:p w14:paraId="652C1E64" w14:textId="77777777" w:rsidR="00246770" w:rsidRDefault="005A722E">
            <w:pPr>
              <w:widowControl w:val="0"/>
              <w:pBdr>
                <w:top w:val="nil"/>
                <w:left w:val="nil"/>
                <w:bottom w:val="nil"/>
                <w:right w:val="nil"/>
                <w:between w:val="nil"/>
              </w:pBdr>
              <w:spacing w:line="240" w:lineRule="auto"/>
            </w:pPr>
            <w:r>
              <w:t>serv_time</w:t>
            </w:r>
          </w:p>
        </w:tc>
      </w:tr>
      <w:tr w:rsidR="00246770" w14:paraId="3E413DF7" w14:textId="77777777">
        <w:tc>
          <w:tcPr>
            <w:tcW w:w="1275" w:type="dxa"/>
            <w:shd w:val="clear" w:color="auto" w:fill="auto"/>
            <w:tcMar>
              <w:top w:w="100" w:type="dxa"/>
              <w:left w:w="100" w:type="dxa"/>
              <w:bottom w:w="100" w:type="dxa"/>
              <w:right w:w="100" w:type="dxa"/>
            </w:tcMar>
          </w:tcPr>
          <w:p w14:paraId="7B4A3D71" w14:textId="77777777" w:rsidR="00246770" w:rsidRDefault="005A722E">
            <w:pPr>
              <w:widowControl w:val="0"/>
              <w:pBdr>
                <w:top w:val="nil"/>
                <w:left w:val="nil"/>
                <w:bottom w:val="nil"/>
                <w:right w:val="nil"/>
                <w:between w:val="nil"/>
              </w:pBdr>
              <w:spacing w:line="240" w:lineRule="auto"/>
            </w:pPr>
            <w:r>
              <w:t>1</w:t>
            </w:r>
          </w:p>
        </w:tc>
        <w:tc>
          <w:tcPr>
            <w:tcW w:w="1425" w:type="dxa"/>
            <w:shd w:val="clear" w:color="auto" w:fill="auto"/>
            <w:tcMar>
              <w:top w:w="100" w:type="dxa"/>
              <w:left w:w="100" w:type="dxa"/>
              <w:bottom w:w="100" w:type="dxa"/>
              <w:right w:w="100" w:type="dxa"/>
            </w:tcMar>
          </w:tcPr>
          <w:p w14:paraId="6A241E8B" w14:textId="77777777" w:rsidR="00246770" w:rsidRDefault="005A722E">
            <w:pPr>
              <w:widowControl w:val="0"/>
              <w:pBdr>
                <w:top w:val="nil"/>
                <w:left w:val="nil"/>
                <w:bottom w:val="nil"/>
                <w:right w:val="nil"/>
                <w:between w:val="nil"/>
              </w:pBdr>
              <w:spacing w:line="240" w:lineRule="auto"/>
            </w:pPr>
            <w:r>
              <w:t>1</w:t>
            </w:r>
          </w:p>
        </w:tc>
        <w:tc>
          <w:tcPr>
            <w:tcW w:w="1620" w:type="dxa"/>
            <w:shd w:val="clear" w:color="auto" w:fill="auto"/>
            <w:tcMar>
              <w:top w:w="100" w:type="dxa"/>
              <w:left w:w="100" w:type="dxa"/>
              <w:bottom w:w="100" w:type="dxa"/>
              <w:right w:w="100" w:type="dxa"/>
            </w:tcMar>
          </w:tcPr>
          <w:p w14:paraId="06B4BC80" w14:textId="77777777" w:rsidR="00246770" w:rsidRDefault="005A722E">
            <w:pPr>
              <w:widowControl w:val="0"/>
              <w:pBdr>
                <w:top w:val="nil"/>
                <w:left w:val="nil"/>
                <w:bottom w:val="nil"/>
                <w:right w:val="nil"/>
                <w:between w:val="nil"/>
              </w:pBdr>
              <w:spacing w:line="240" w:lineRule="auto"/>
            </w:pPr>
            <w:r>
              <w:t>Food Delivery</w:t>
            </w:r>
          </w:p>
        </w:tc>
        <w:tc>
          <w:tcPr>
            <w:tcW w:w="1800" w:type="dxa"/>
            <w:shd w:val="clear" w:color="auto" w:fill="auto"/>
            <w:tcMar>
              <w:top w:w="100" w:type="dxa"/>
              <w:left w:w="100" w:type="dxa"/>
              <w:bottom w:w="100" w:type="dxa"/>
              <w:right w:w="100" w:type="dxa"/>
            </w:tcMar>
          </w:tcPr>
          <w:p w14:paraId="5EB03398" w14:textId="77777777" w:rsidR="00246770" w:rsidRDefault="005A722E">
            <w:pPr>
              <w:widowControl w:val="0"/>
              <w:pBdr>
                <w:top w:val="nil"/>
                <w:left w:val="nil"/>
                <w:bottom w:val="nil"/>
                <w:right w:val="nil"/>
                <w:between w:val="nil"/>
              </w:pBdr>
              <w:spacing w:line="240" w:lineRule="auto"/>
            </w:pPr>
            <w:r>
              <w:t>108</w:t>
            </w:r>
          </w:p>
        </w:tc>
        <w:tc>
          <w:tcPr>
            <w:tcW w:w="2070" w:type="dxa"/>
            <w:shd w:val="clear" w:color="auto" w:fill="auto"/>
            <w:tcMar>
              <w:top w:w="100" w:type="dxa"/>
              <w:left w:w="100" w:type="dxa"/>
              <w:bottom w:w="100" w:type="dxa"/>
              <w:right w:w="100" w:type="dxa"/>
            </w:tcMar>
          </w:tcPr>
          <w:p w14:paraId="28B837CB" w14:textId="77777777" w:rsidR="00246770" w:rsidRDefault="005A722E">
            <w:pPr>
              <w:widowControl w:val="0"/>
              <w:pBdr>
                <w:top w:val="nil"/>
                <w:left w:val="nil"/>
                <w:bottom w:val="nil"/>
                <w:right w:val="nil"/>
                <w:between w:val="nil"/>
              </w:pBdr>
              <w:spacing w:line="240" w:lineRule="auto"/>
            </w:pPr>
            <w:r>
              <w:t>12:00:00</w:t>
            </w:r>
          </w:p>
        </w:tc>
      </w:tr>
    </w:tbl>
    <w:p w14:paraId="67F2F0B0" w14:textId="77777777" w:rsidR="00246770" w:rsidRDefault="005A722E">
      <w:pPr>
        <w:spacing w:before="240" w:after="240"/>
        <w:rPr>
          <w:b/>
          <w:u w:val="single"/>
        </w:rPr>
      </w:pPr>
      <w:r>
        <w:rPr>
          <w:b/>
          <w:u w:val="single"/>
        </w:rPr>
        <w:t>Functional Dependencies:</w:t>
      </w:r>
    </w:p>
    <w:p w14:paraId="6E088679" w14:textId="77777777" w:rsidR="00246770" w:rsidRDefault="005A722E">
      <w:pPr>
        <w:numPr>
          <w:ilvl w:val="0"/>
          <w:numId w:val="14"/>
        </w:numPr>
        <w:spacing w:before="240" w:after="240"/>
      </w:pPr>
      <w:r>
        <w:rPr>
          <w:rFonts w:ascii="Arial Unicode MS" w:eastAsia="Arial Unicode MS" w:hAnsi="Arial Unicode MS" w:cs="Arial Unicode MS"/>
        </w:rPr>
        <w:t>service_id →,Emp_id,serve_type, Room_number, serv_time</w:t>
      </w:r>
    </w:p>
    <w:p w14:paraId="581BB76F" w14:textId="77777777" w:rsidR="00246770" w:rsidRDefault="005A722E">
      <w:pPr>
        <w:spacing w:before="240" w:after="240"/>
        <w:rPr>
          <w:b/>
          <w:u w:val="single"/>
        </w:rPr>
      </w:pPr>
      <w:r>
        <w:rPr>
          <w:b/>
          <w:u w:val="single"/>
        </w:rPr>
        <w:t>Normalization:</w:t>
      </w:r>
    </w:p>
    <w:p w14:paraId="3A58F152" w14:textId="77777777" w:rsidR="00246770" w:rsidRDefault="005A722E">
      <w:pPr>
        <w:numPr>
          <w:ilvl w:val="0"/>
          <w:numId w:val="1"/>
        </w:numPr>
        <w:spacing w:before="240" w:after="240"/>
      </w:pPr>
      <w:r>
        <w:t xml:space="preserve">In this schema, service_id is the primary key accordingly, it is a </w:t>
      </w:r>
      <w:r>
        <w:rPr>
          <w:b/>
        </w:rPr>
        <w:t>superkey</w:t>
      </w:r>
      <w:r>
        <w:t xml:space="preserve">.However, Emp_ID is not in the superkey, and the second FD is not trivial, thus it is not in BCNF. We only need to remove Emp_name, we do not need to create a table with only emp_ID because we already have the Employee entity. The new table is thus : </w:t>
      </w:r>
    </w:p>
    <w:p w14:paraId="012EA205" w14:textId="77777777" w:rsidR="00246770" w:rsidRDefault="00246770">
      <w:pPr>
        <w:spacing w:before="240" w:after="240"/>
      </w:pPr>
    </w:p>
    <w:tbl>
      <w:tblPr>
        <w:tblStyle w:val="a7"/>
        <w:tblW w:w="86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1560"/>
        <w:gridCol w:w="1635"/>
        <w:gridCol w:w="1710"/>
        <w:gridCol w:w="2190"/>
      </w:tblGrid>
      <w:tr w:rsidR="00246770" w14:paraId="21240437" w14:textId="77777777">
        <w:tc>
          <w:tcPr>
            <w:tcW w:w="1590" w:type="dxa"/>
            <w:shd w:val="clear" w:color="auto" w:fill="auto"/>
            <w:tcMar>
              <w:top w:w="100" w:type="dxa"/>
              <w:left w:w="100" w:type="dxa"/>
              <w:bottom w:w="100" w:type="dxa"/>
              <w:right w:w="100" w:type="dxa"/>
            </w:tcMar>
          </w:tcPr>
          <w:p w14:paraId="750A5B60" w14:textId="77777777" w:rsidR="00246770" w:rsidRDefault="005A722E">
            <w:pPr>
              <w:widowControl w:val="0"/>
              <w:spacing w:line="240" w:lineRule="auto"/>
            </w:pPr>
            <w:r>
              <w:t>service_id</w:t>
            </w:r>
          </w:p>
        </w:tc>
        <w:tc>
          <w:tcPr>
            <w:tcW w:w="1560" w:type="dxa"/>
            <w:shd w:val="clear" w:color="auto" w:fill="auto"/>
            <w:tcMar>
              <w:top w:w="100" w:type="dxa"/>
              <w:left w:w="100" w:type="dxa"/>
              <w:bottom w:w="100" w:type="dxa"/>
              <w:right w:w="100" w:type="dxa"/>
            </w:tcMar>
          </w:tcPr>
          <w:p w14:paraId="29606F9C" w14:textId="77777777" w:rsidR="00246770" w:rsidRDefault="005A722E">
            <w:pPr>
              <w:widowControl w:val="0"/>
              <w:spacing w:line="240" w:lineRule="auto"/>
            </w:pPr>
            <w:r>
              <w:t>Emp_ID</w:t>
            </w:r>
          </w:p>
        </w:tc>
        <w:tc>
          <w:tcPr>
            <w:tcW w:w="1635" w:type="dxa"/>
            <w:shd w:val="clear" w:color="auto" w:fill="auto"/>
            <w:tcMar>
              <w:top w:w="100" w:type="dxa"/>
              <w:left w:w="100" w:type="dxa"/>
              <w:bottom w:w="100" w:type="dxa"/>
              <w:right w:w="100" w:type="dxa"/>
            </w:tcMar>
          </w:tcPr>
          <w:p w14:paraId="73A66ABE" w14:textId="77777777" w:rsidR="00246770" w:rsidRDefault="005A722E">
            <w:pPr>
              <w:widowControl w:val="0"/>
              <w:spacing w:line="240" w:lineRule="auto"/>
            </w:pPr>
            <w:r>
              <w:t>serv_type</w:t>
            </w:r>
          </w:p>
        </w:tc>
        <w:tc>
          <w:tcPr>
            <w:tcW w:w="1710" w:type="dxa"/>
            <w:shd w:val="clear" w:color="auto" w:fill="auto"/>
            <w:tcMar>
              <w:top w:w="100" w:type="dxa"/>
              <w:left w:w="100" w:type="dxa"/>
              <w:bottom w:w="100" w:type="dxa"/>
              <w:right w:w="100" w:type="dxa"/>
            </w:tcMar>
          </w:tcPr>
          <w:p w14:paraId="5259E845" w14:textId="77777777" w:rsidR="00246770" w:rsidRDefault="005A722E">
            <w:pPr>
              <w:widowControl w:val="0"/>
              <w:spacing w:line="240" w:lineRule="auto"/>
            </w:pPr>
            <w:r>
              <w:t>Room</w:t>
            </w:r>
          </w:p>
          <w:p w14:paraId="5E30729C" w14:textId="77777777" w:rsidR="00246770" w:rsidRDefault="005A722E">
            <w:pPr>
              <w:widowControl w:val="0"/>
              <w:spacing w:line="240" w:lineRule="auto"/>
            </w:pPr>
            <w:r>
              <w:t>_number</w:t>
            </w:r>
          </w:p>
        </w:tc>
        <w:tc>
          <w:tcPr>
            <w:tcW w:w="2190" w:type="dxa"/>
            <w:shd w:val="clear" w:color="auto" w:fill="auto"/>
            <w:tcMar>
              <w:top w:w="100" w:type="dxa"/>
              <w:left w:w="100" w:type="dxa"/>
              <w:bottom w:w="100" w:type="dxa"/>
              <w:right w:w="100" w:type="dxa"/>
            </w:tcMar>
          </w:tcPr>
          <w:p w14:paraId="03A9B8D2" w14:textId="77777777" w:rsidR="00246770" w:rsidRDefault="005A722E">
            <w:pPr>
              <w:widowControl w:val="0"/>
              <w:spacing w:line="240" w:lineRule="auto"/>
            </w:pPr>
            <w:r>
              <w:t>serv_time</w:t>
            </w:r>
          </w:p>
        </w:tc>
      </w:tr>
      <w:tr w:rsidR="00246770" w14:paraId="36093742" w14:textId="77777777">
        <w:tc>
          <w:tcPr>
            <w:tcW w:w="1590" w:type="dxa"/>
            <w:shd w:val="clear" w:color="auto" w:fill="auto"/>
            <w:tcMar>
              <w:top w:w="100" w:type="dxa"/>
              <w:left w:w="100" w:type="dxa"/>
              <w:bottom w:w="100" w:type="dxa"/>
              <w:right w:w="100" w:type="dxa"/>
            </w:tcMar>
          </w:tcPr>
          <w:p w14:paraId="7DC28718" w14:textId="77777777" w:rsidR="00246770" w:rsidRDefault="005A722E">
            <w:pPr>
              <w:widowControl w:val="0"/>
              <w:spacing w:line="240" w:lineRule="auto"/>
            </w:pPr>
            <w:r>
              <w:lastRenderedPageBreak/>
              <w:t>6987</w:t>
            </w:r>
          </w:p>
        </w:tc>
        <w:tc>
          <w:tcPr>
            <w:tcW w:w="1560" w:type="dxa"/>
            <w:shd w:val="clear" w:color="auto" w:fill="auto"/>
            <w:tcMar>
              <w:top w:w="100" w:type="dxa"/>
              <w:left w:w="100" w:type="dxa"/>
              <w:bottom w:w="100" w:type="dxa"/>
              <w:right w:w="100" w:type="dxa"/>
            </w:tcMar>
          </w:tcPr>
          <w:p w14:paraId="2AC5B11C" w14:textId="77777777" w:rsidR="00246770" w:rsidRDefault="005A722E">
            <w:pPr>
              <w:widowControl w:val="0"/>
              <w:spacing w:line="240" w:lineRule="auto"/>
            </w:pPr>
            <w:r>
              <w:t>23</w:t>
            </w:r>
          </w:p>
        </w:tc>
        <w:tc>
          <w:tcPr>
            <w:tcW w:w="1635" w:type="dxa"/>
            <w:shd w:val="clear" w:color="auto" w:fill="auto"/>
            <w:tcMar>
              <w:top w:w="100" w:type="dxa"/>
              <w:left w:w="100" w:type="dxa"/>
              <w:bottom w:w="100" w:type="dxa"/>
              <w:right w:w="100" w:type="dxa"/>
            </w:tcMar>
          </w:tcPr>
          <w:p w14:paraId="7D284FB7" w14:textId="77777777" w:rsidR="00246770" w:rsidRDefault="005A722E">
            <w:pPr>
              <w:widowControl w:val="0"/>
              <w:spacing w:line="240" w:lineRule="auto"/>
            </w:pPr>
            <w:r>
              <w:t>Reception</w:t>
            </w:r>
          </w:p>
        </w:tc>
        <w:tc>
          <w:tcPr>
            <w:tcW w:w="1710" w:type="dxa"/>
            <w:shd w:val="clear" w:color="auto" w:fill="auto"/>
            <w:tcMar>
              <w:top w:w="100" w:type="dxa"/>
              <w:left w:w="100" w:type="dxa"/>
              <w:bottom w:w="100" w:type="dxa"/>
              <w:right w:w="100" w:type="dxa"/>
            </w:tcMar>
          </w:tcPr>
          <w:p w14:paraId="0E8729CD" w14:textId="77777777" w:rsidR="00246770" w:rsidRDefault="005A722E">
            <w:pPr>
              <w:widowControl w:val="0"/>
              <w:spacing w:line="240" w:lineRule="auto"/>
            </w:pPr>
            <w:r>
              <w:t>898</w:t>
            </w:r>
          </w:p>
        </w:tc>
        <w:tc>
          <w:tcPr>
            <w:tcW w:w="2190" w:type="dxa"/>
            <w:shd w:val="clear" w:color="auto" w:fill="auto"/>
            <w:tcMar>
              <w:top w:w="100" w:type="dxa"/>
              <w:left w:w="100" w:type="dxa"/>
              <w:bottom w:w="100" w:type="dxa"/>
              <w:right w:w="100" w:type="dxa"/>
            </w:tcMar>
          </w:tcPr>
          <w:p w14:paraId="725B5CEF" w14:textId="77777777" w:rsidR="00246770" w:rsidRDefault="005A722E">
            <w:pPr>
              <w:widowControl w:val="0"/>
              <w:spacing w:line="240" w:lineRule="auto"/>
            </w:pPr>
            <w:r>
              <w:t>12:56</w:t>
            </w:r>
          </w:p>
        </w:tc>
      </w:tr>
    </w:tbl>
    <w:p w14:paraId="1A99B153" w14:textId="77777777" w:rsidR="00246770" w:rsidRDefault="00246770">
      <w:pPr>
        <w:spacing w:before="240" w:after="240"/>
      </w:pPr>
    </w:p>
    <w:p w14:paraId="15348888" w14:textId="77777777" w:rsidR="00246770" w:rsidRDefault="005A722E">
      <w:pPr>
        <w:spacing w:before="240" w:after="240"/>
      </w:pPr>
      <w:r>
        <w:rPr>
          <w:u w:val="single"/>
        </w:rPr>
        <w:t>9)</w:t>
      </w:r>
      <w:r>
        <w:rPr>
          <w:sz w:val="14"/>
          <w:szCs w:val="14"/>
          <w:u w:val="single"/>
        </w:rPr>
        <w:t xml:space="preserve">  </w:t>
      </w:r>
      <w:r>
        <w:rPr>
          <w:b/>
          <w:u w:val="single"/>
        </w:rPr>
        <w:t>Premium Services</w:t>
      </w:r>
      <w:r>
        <w:t xml:space="preserve"> (Pservice_ID, Discount_Rate, Reward_Points, Service_Type, PServ_stime, PServ_etime)</w:t>
      </w:r>
    </w:p>
    <w:p w14:paraId="1B6698E8" w14:textId="77777777" w:rsidR="00246770" w:rsidRDefault="00246770">
      <w:pPr>
        <w:spacing w:before="240" w:after="240"/>
      </w:pPr>
    </w:p>
    <w:tbl>
      <w:tblPr>
        <w:tblStyle w:val="a8"/>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1095"/>
        <w:gridCol w:w="1410"/>
        <w:gridCol w:w="1680"/>
        <w:gridCol w:w="1680"/>
        <w:gridCol w:w="1634"/>
      </w:tblGrid>
      <w:tr w:rsidR="00246770" w14:paraId="05C8CB30" w14:textId="77777777">
        <w:tc>
          <w:tcPr>
            <w:tcW w:w="1530" w:type="dxa"/>
            <w:shd w:val="clear" w:color="auto" w:fill="auto"/>
            <w:tcMar>
              <w:top w:w="100" w:type="dxa"/>
              <w:left w:w="100" w:type="dxa"/>
              <w:bottom w:w="100" w:type="dxa"/>
              <w:right w:w="100" w:type="dxa"/>
            </w:tcMar>
          </w:tcPr>
          <w:p w14:paraId="4A04CB68" w14:textId="77777777" w:rsidR="00246770" w:rsidRDefault="005A722E">
            <w:pPr>
              <w:widowControl w:val="0"/>
              <w:pBdr>
                <w:top w:val="nil"/>
                <w:left w:val="nil"/>
                <w:bottom w:val="nil"/>
                <w:right w:val="nil"/>
                <w:between w:val="nil"/>
              </w:pBdr>
              <w:spacing w:line="240" w:lineRule="auto"/>
            </w:pPr>
            <w:r>
              <w:t>Pservice_ID</w:t>
            </w:r>
          </w:p>
        </w:tc>
        <w:tc>
          <w:tcPr>
            <w:tcW w:w="1095" w:type="dxa"/>
            <w:shd w:val="clear" w:color="auto" w:fill="auto"/>
            <w:tcMar>
              <w:top w:w="100" w:type="dxa"/>
              <w:left w:w="100" w:type="dxa"/>
              <w:bottom w:w="100" w:type="dxa"/>
              <w:right w:w="100" w:type="dxa"/>
            </w:tcMar>
          </w:tcPr>
          <w:p w14:paraId="34FC276E" w14:textId="77777777" w:rsidR="00246770" w:rsidRDefault="005A722E">
            <w:pPr>
              <w:widowControl w:val="0"/>
              <w:pBdr>
                <w:top w:val="nil"/>
                <w:left w:val="nil"/>
                <w:bottom w:val="nil"/>
                <w:right w:val="nil"/>
                <w:between w:val="nil"/>
              </w:pBdr>
              <w:spacing w:line="240" w:lineRule="auto"/>
            </w:pPr>
            <w:r>
              <w:t>Discount _Rate</w:t>
            </w:r>
          </w:p>
        </w:tc>
        <w:tc>
          <w:tcPr>
            <w:tcW w:w="1410" w:type="dxa"/>
            <w:shd w:val="clear" w:color="auto" w:fill="auto"/>
            <w:tcMar>
              <w:top w:w="100" w:type="dxa"/>
              <w:left w:w="100" w:type="dxa"/>
              <w:bottom w:w="100" w:type="dxa"/>
              <w:right w:w="100" w:type="dxa"/>
            </w:tcMar>
          </w:tcPr>
          <w:p w14:paraId="488167D9" w14:textId="77777777" w:rsidR="00246770" w:rsidRDefault="005A722E">
            <w:pPr>
              <w:widowControl w:val="0"/>
              <w:pBdr>
                <w:top w:val="nil"/>
                <w:left w:val="nil"/>
                <w:bottom w:val="nil"/>
                <w:right w:val="nil"/>
                <w:between w:val="nil"/>
              </w:pBdr>
              <w:spacing w:line="240" w:lineRule="auto"/>
            </w:pPr>
            <w:r>
              <w:t>Reward_ Points</w:t>
            </w:r>
          </w:p>
        </w:tc>
        <w:tc>
          <w:tcPr>
            <w:tcW w:w="1680" w:type="dxa"/>
            <w:shd w:val="clear" w:color="auto" w:fill="auto"/>
            <w:tcMar>
              <w:top w:w="100" w:type="dxa"/>
              <w:left w:w="100" w:type="dxa"/>
              <w:bottom w:w="100" w:type="dxa"/>
              <w:right w:w="100" w:type="dxa"/>
            </w:tcMar>
          </w:tcPr>
          <w:p w14:paraId="2779D536" w14:textId="77777777" w:rsidR="00246770" w:rsidRDefault="005A722E">
            <w:pPr>
              <w:widowControl w:val="0"/>
              <w:pBdr>
                <w:top w:val="nil"/>
                <w:left w:val="nil"/>
                <w:bottom w:val="nil"/>
                <w:right w:val="nil"/>
                <w:between w:val="nil"/>
              </w:pBdr>
              <w:spacing w:line="240" w:lineRule="auto"/>
            </w:pPr>
            <w:r>
              <w:t>Service_Type</w:t>
            </w:r>
          </w:p>
        </w:tc>
        <w:tc>
          <w:tcPr>
            <w:tcW w:w="1680" w:type="dxa"/>
            <w:shd w:val="clear" w:color="auto" w:fill="auto"/>
            <w:tcMar>
              <w:top w:w="100" w:type="dxa"/>
              <w:left w:w="100" w:type="dxa"/>
              <w:bottom w:w="100" w:type="dxa"/>
              <w:right w:w="100" w:type="dxa"/>
            </w:tcMar>
          </w:tcPr>
          <w:p w14:paraId="07F5493E" w14:textId="77777777" w:rsidR="00246770" w:rsidRDefault="005A722E">
            <w:pPr>
              <w:widowControl w:val="0"/>
              <w:pBdr>
                <w:top w:val="nil"/>
                <w:left w:val="nil"/>
                <w:bottom w:val="nil"/>
                <w:right w:val="nil"/>
                <w:between w:val="nil"/>
              </w:pBdr>
              <w:spacing w:line="240" w:lineRule="auto"/>
            </w:pPr>
            <w:r>
              <w:t>PServ_ stime</w:t>
            </w:r>
          </w:p>
        </w:tc>
        <w:tc>
          <w:tcPr>
            <w:tcW w:w="1634" w:type="dxa"/>
            <w:shd w:val="clear" w:color="auto" w:fill="auto"/>
            <w:tcMar>
              <w:top w:w="100" w:type="dxa"/>
              <w:left w:w="100" w:type="dxa"/>
              <w:bottom w:w="100" w:type="dxa"/>
              <w:right w:w="100" w:type="dxa"/>
            </w:tcMar>
          </w:tcPr>
          <w:p w14:paraId="68079415" w14:textId="77777777" w:rsidR="00246770" w:rsidRDefault="005A722E">
            <w:pPr>
              <w:widowControl w:val="0"/>
              <w:pBdr>
                <w:top w:val="nil"/>
                <w:left w:val="nil"/>
                <w:bottom w:val="nil"/>
                <w:right w:val="nil"/>
                <w:between w:val="nil"/>
              </w:pBdr>
              <w:spacing w:line="240" w:lineRule="auto"/>
            </w:pPr>
            <w:r>
              <w:t>PServ_ etime</w:t>
            </w:r>
          </w:p>
        </w:tc>
      </w:tr>
      <w:tr w:rsidR="00246770" w14:paraId="638CFF94" w14:textId="77777777">
        <w:tc>
          <w:tcPr>
            <w:tcW w:w="1530" w:type="dxa"/>
            <w:shd w:val="clear" w:color="auto" w:fill="auto"/>
            <w:tcMar>
              <w:top w:w="100" w:type="dxa"/>
              <w:left w:w="100" w:type="dxa"/>
              <w:bottom w:w="100" w:type="dxa"/>
              <w:right w:w="100" w:type="dxa"/>
            </w:tcMar>
          </w:tcPr>
          <w:p w14:paraId="0327B6F3" w14:textId="77777777" w:rsidR="00246770" w:rsidRDefault="005A722E">
            <w:pPr>
              <w:widowControl w:val="0"/>
              <w:pBdr>
                <w:top w:val="nil"/>
                <w:left w:val="nil"/>
                <w:bottom w:val="nil"/>
                <w:right w:val="nil"/>
                <w:between w:val="nil"/>
              </w:pBdr>
              <w:spacing w:line="240" w:lineRule="auto"/>
            </w:pPr>
            <w:r>
              <w:t>1</w:t>
            </w:r>
          </w:p>
        </w:tc>
        <w:tc>
          <w:tcPr>
            <w:tcW w:w="1095" w:type="dxa"/>
            <w:shd w:val="clear" w:color="auto" w:fill="auto"/>
            <w:tcMar>
              <w:top w:w="100" w:type="dxa"/>
              <w:left w:w="100" w:type="dxa"/>
              <w:bottom w:w="100" w:type="dxa"/>
              <w:right w:w="100" w:type="dxa"/>
            </w:tcMar>
          </w:tcPr>
          <w:p w14:paraId="25A238D5" w14:textId="77777777" w:rsidR="00246770" w:rsidRDefault="005A722E">
            <w:pPr>
              <w:widowControl w:val="0"/>
              <w:pBdr>
                <w:top w:val="nil"/>
                <w:left w:val="nil"/>
                <w:bottom w:val="nil"/>
                <w:right w:val="nil"/>
                <w:between w:val="nil"/>
              </w:pBdr>
              <w:spacing w:line="240" w:lineRule="auto"/>
            </w:pPr>
            <w:r>
              <w:t>0.20</w:t>
            </w:r>
          </w:p>
        </w:tc>
        <w:tc>
          <w:tcPr>
            <w:tcW w:w="1410" w:type="dxa"/>
            <w:shd w:val="clear" w:color="auto" w:fill="auto"/>
            <w:tcMar>
              <w:top w:w="100" w:type="dxa"/>
              <w:left w:w="100" w:type="dxa"/>
              <w:bottom w:w="100" w:type="dxa"/>
              <w:right w:w="100" w:type="dxa"/>
            </w:tcMar>
          </w:tcPr>
          <w:p w14:paraId="5B6B11D4" w14:textId="77777777" w:rsidR="00246770" w:rsidRDefault="005A722E">
            <w:pPr>
              <w:widowControl w:val="0"/>
              <w:pBdr>
                <w:top w:val="nil"/>
                <w:left w:val="nil"/>
                <w:bottom w:val="nil"/>
                <w:right w:val="nil"/>
                <w:between w:val="nil"/>
              </w:pBdr>
              <w:spacing w:line="240" w:lineRule="auto"/>
            </w:pPr>
            <w:r>
              <w:t>40</w:t>
            </w:r>
          </w:p>
        </w:tc>
        <w:tc>
          <w:tcPr>
            <w:tcW w:w="1680" w:type="dxa"/>
            <w:shd w:val="clear" w:color="auto" w:fill="auto"/>
            <w:tcMar>
              <w:top w:w="100" w:type="dxa"/>
              <w:left w:w="100" w:type="dxa"/>
              <w:bottom w:w="100" w:type="dxa"/>
              <w:right w:w="100" w:type="dxa"/>
            </w:tcMar>
          </w:tcPr>
          <w:p w14:paraId="3597E9AD" w14:textId="77777777" w:rsidR="00246770" w:rsidRDefault="005A722E">
            <w:pPr>
              <w:widowControl w:val="0"/>
              <w:pBdr>
                <w:top w:val="nil"/>
                <w:left w:val="nil"/>
                <w:bottom w:val="nil"/>
                <w:right w:val="nil"/>
                <w:between w:val="nil"/>
              </w:pBdr>
              <w:spacing w:line="240" w:lineRule="auto"/>
            </w:pPr>
            <w:r>
              <w:t>Car Parking</w:t>
            </w:r>
          </w:p>
        </w:tc>
        <w:tc>
          <w:tcPr>
            <w:tcW w:w="1680" w:type="dxa"/>
            <w:shd w:val="clear" w:color="auto" w:fill="auto"/>
            <w:tcMar>
              <w:top w:w="100" w:type="dxa"/>
              <w:left w:w="100" w:type="dxa"/>
              <w:bottom w:w="100" w:type="dxa"/>
              <w:right w:w="100" w:type="dxa"/>
            </w:tcMar>
          </w:tcPr>
          <w:p w14:paraId="1FEC6EC3" w14:textId="77777777" w:rsidR="00246770" w:rsidRDefault="005A722E">
            <w:pPr>
              <w:widowControl w:val="0"/>
              <w:pBdr>
                <w:top w:val="nil"/>
                <w:left w:val="nil"/>
                <w:bottom w:val="nil"/>
                <w:right w:val="nil"/>
                <w:between w:val="nil"/>
              </w:pBdr>
              <w:spacing w:line="240" w:lineRule="auto"/>
            </w:pPr>
            <w:r>
              <w:t>12:00:00</w:t>
            </w:r>
          </w:p>
        </w:tc>
        <w:tc>
          <w:tcPr>
            <w:tcW w:w="1634" w:type="dxa"/>
            <w:shd w:val="clear" w:color="auto" w:fill="auto"/>
            <w:tcMar>
              <w:top w:w="100" w:type="dxa"/>
              <w:left w:w="100" w:type="dxa"/>
              <w:bottom w:w="100" w:type="dxa"/>
              <w:right w:w="100" w:type="dxa"/>
            </w:tcMar>
          </w:tcPr>
          <w:p w14:paraId="4C61EB4E" w14:textId="77777777" w:rsidR="00246770" w:rsidRDefault="005A722E">
            <w:pPr>
              <w:widowControl w:val="0"/>
              <w:pBdr>
                <w:top w:val="nil"/>
                <w:left w:val="nil"/>
                <w:bottom w:val="nil"/>
                <w:right w:val="nil"/>
                <w:between w:val="nil"/>
              </w:pBdr>
              <w:spacing w:line="240" w:lineRule="auto"/>
            </w:pPr>
            <w:r>
              <w:t>12:10:00</w:t>
            </w:r>
          </w:p>
        </w:tc>
      </w:tr>
    </w:tbl>
    <w:p w14:paraId="3335AE5A" w14:textId="77777777" w:rsidR="00246770" w:rsidRDefault="00246770">
      <w:pPr>
        <w:spacing w:before="240" w:after="240"/>
        <w:rPr>
          <w:b/>
          <w:u w:val="single"/>
        </w:rPr>
      </w:pPr>
    </w:p>
    <w:p w14:paraId="2D6E8784" w14:textId="77777777" w:rsidR="00246770" w:rsidRDefault="00246770">
      <w:pPr>
        <w:spacing w:before="240" w:after="240"/>
        <w:rPr>
          <w:b/>
          <w:u w:val="single"/>
        </w:rPr>
      </w:pPr>
    </w:p>
    <w:p w14:paraId="04519E1C" w14:textId="77777777" w:rsidR="00246770" w:rsidRDefault="005A722E">
      <w:pPr>
        <w:spacing w:before="240" w:after="240"/>
        <w:rPr>
          <w:b/>
          <w:u w:val="single"/>
        </w:rPr>
      </w:pPr>
      <w:r>
        <w:rPr>
          <w:b/>
          <w:u w:val="single"/>
        </w:rPr>
        <w:t>Functional Dependencies:</w:t>
      </w:r>
    </w:p>
    <w:p w14:paraId="4A2B52C4" w14:textId="77777777" w:rsidR="00246770" w:rsidRDefault="005A722E">
      <w:pPr>
        <w:numPr>
          <w:ilvl w:val="0"/>
          <w:numId w:val="8"/>
        </w:numPr>
        <w:spacing w:before="240" w:after="240"/>
      </w:pPr>
      <w:r>
        <w:rPr>
          <w:rFonts w:ascii="Arial Unicode MS" w:eastAsia="Arial Unicode MS" w:hAnsi="Arial Unicode MS" w:cs="Arial Unicode MS"/>
        </w:rPr>
        <w:t>Pservice_ID → Discount_Rate, Rewards_Point, Service_Type, PServ_stime, PServ_etime.</w:t>
      </w:r>
    </w:p>
    <w:p w14:paraId="7B1304B0" w14:textId="77777777" w:rsidR="00246770" w:rsidRDefault="005A722E">
      <w:pPr>
        <w:spacing w:before="240" w:after="240"/>
        <w:rPr>
          <w:b/>
          <w:u w:val="single"/>
        </w:rPr>
      </w:pPr>
      <w:r>
        <w:rPr>
          <w:b/>
          <w:u w:val="single"/>
        </w:rPr>
        <w:t>Normalization:</w:t>
      </w:r>
    </w:p>
    <w:p w14:paraId="23A7CBD3" w14:textId="77777777" w:rsidR="00246770" w:rsidRDefault="005A722E">
      <w:pPr>
        <w:numPr>
          <w:ilvl w:val="0"/>
          <w:numId w:val="10"/>
        </w:numPr>
        <w:spacing w:before="240" w:after="240"/>
      </w:pPr>
      <w:r>
        <w:t xml:space="preserve">Premium_ID is the primary key of this schema therefore it is the </w:t>
      </w:r>
      <w:r>
        <w:rPr>
          <w:b/>
        </w:rPr>
        <w:t xml:space="preserve">superkey </w:t>
      </w:r>
      <w:r>
        <w:t xml:space="preserve">and this schema is in </w:t>
      </w:r>
      <w:r>
        <w:rPr>
          <w:b/>
        </w:rPr>
        <w:t>BCNF</w:t>
      </w:r>
    </w:p>
    <w:p w14:paraId="7743291A" w14:textId="77777777" w:rsidR="00246770" w:rsidRDefault="00246770"/>
    <w:p w14:paraId="668CC746" w14:textId="77777777" w:rsidR="00246770" w:rsidRDefault="005A722E">
      <w:pPr>
        <w:spacing w:before="240" w:after="240"/>
      </w:pPr>
      <w:r>
        <w:rPr>
          <w:u w:val="single"/>
        </w:rPr>
        <w:t>10)</w:t>
      </w:r>
      <w:r>
        <w:rPr>
          <w:sz w:val="14"/>
          <w:szCs w:val="14"/>
          <w:u w:val="single"/>
        </w:rPr>
        <w:t xml:space="preserve">   </w:t>
      </w:r>
      <w:r>
        <w:rPr>
          <w:b/>
          <w:u w:val="single"/>
        </w:rPr>
        <w:t>Events</w:t>
      </w:r>
      <w:r>
        <w:rPr>
          <w:b/>
        </w:rPr>
        <w:t xml:space="preserve"> </w:t>
      </w:r>
      <w:r>
        <w:t>(event_id, event_date_time, event_type).</w:t>
      </w:r>
    </w:p>
    <w:p w14:paraId="41C5B9F2" w14:textId="77777777" w:rsidR="00246770" w:rsidRDefault="00246770"/>
    <w:tbl>
      <w:tblPr>
        <w:tblStyle w:val="a9"/>
        <w:tblW w:w="810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1500"/>
        <w:gridCol w:w="1305"/>
        <w:gridCol w:w="1380"/>
        <w:gridCol w:w="1275"/>
        <w:gridCol w:w="1560"/>
      </w:tblGrid>
      <w:tr w:rsidR="00246770" w14:paraId="13133BC5" w14:textId="77777777">
        <w:tc>
          <w:tcPr>
            <w:tcW w:w="1080" w:type="dxa"/>
            <w:shd w:val="clear" w:color="auto" w:fill="auto"/>
            <w:tcMar>
              <w:top w:w="100" w:type="dxa"/>
              <w:left w:w="100" w:type="dxa"/>
              <w:bottom w:w="100" w:type="dxa"/>
              <w:right w:w="100" w:type="dxa"/>
            </w:tcMar>
          </w:tcPr>
          <w:p w14:paraId="597B59DF" w14:textId="77777777" w:rsidR="00246770" w:rsidRDefault="005A722E">
            <w:pPr>
              <w:widowControl w:val="0"/>
              <w:pBdr>
                <w:top w:val="nil"/>
                <w:left w:val="nil"/>
                <w:bottom w:val="nil"/>
                <w:right w:val="nil"/>
                <w:between w:val="nil"/>
              </w:pBdr>
              <w:spacing w:line="240" w:lineRule="auto"/>
            </w:pPr>
            <w:r>
              <w:t>event_id</w:t>
            </w:r>
          </w:p>
        </w:tc>
        <w:tc>
          <w:tcPr>
            <w:tcW w:w="1500" w:type="dxa"/>
            <w:shd w:val="clear" w:color="auto" w:fill="auto"/>
            <w:tcMar>
              <w:top w:w="100" w:type="dxa"/>
              <w:left w:w="100" w:type="dxa"/>
              <w:bottom w:w="100" w:type="dxa"/>
              <w:right w:w="100" w:type="dxa"/>
            </w:tcMar>
          </w:tcPr>
          <w:p w14:paraId="6C339B7F" w14:textId="77777777" w:rsidR="00246770" w:rsidRDefault="005A722E">
            <w:pPr>
              <w:widowControl w:val="0"/>
              <w:pBdr>
                <w:top w:val="nil"/>
                <w:left w:val="nil"/>
                <w:bottom w:val="nil"/>
                <w:right w:val="nil"/>
                <w:between w:val="nil"/>
              </w:pBdr>
              <w:spacing w:line="240" w:lineRule="auto"/>
            </w:pPr>
            <w:r>
              <w:t>branch_id</w:t>
            </w:r>
          </w:p>
        </w:tc>
        <w:tc>
          <w:tcPr>
            <w:tcW w:w="1305" w:type="dxa"/>
            <w:shd w:val="clear" w:color="auto" w:fill="auto"/>
            <w:tcMar>
              <w:top w:w="100" w:type="dxa"/>
              <w:left w:w="100" w:type="dxa"/>
              <w:bottom w:w="100" w:type="dxa"/>
              <w:right w:w="100" w:type="dxa"/>
            </w:tcMar>
          </w:tcPr>
          <w:p w14:paraId="12E14F06" w14:textId="77777777" w:rsidR="00246770" w:rsidRDefault="005A722E">
            <w:pPr>
              <w:widowControl w:val="0"/>
              <w:pBdr>
                <w:top w:val="nil"/>
                <w:left w:val="nil"/>
                <w:bottom w:val="nil"/>
                <w:right w:val="nil"/>
                <w:between w:val="nil"/>
              </w:pBdr>
              <w:spacing w:line="240" w:lineRule="auto"/>
            </w:pPr>
            <w:r>
              <w:t>description</w:t>
            </w:r>
          </w:p>
        </w:tc>
        <w:tc>
          <w:tcPr>
            <w:tcW w:w="1380" w:type="dxa"/>
            <w:shd w:val="clear" w:color="auto" w:fill="auto"/>
            <w:tcMar>
              <w:top w:w="100" w:type="dxa"/>
              <w:left w:w="100" w:type="dxa"/>
              <w:bottom w:w="100" w:type="dxa"/>
              <w:right w:w="100" w:type="dxa"/>
            </w:tcMar>
          </w:tcPr>
          <w:p w14:paraId="68A164A1" w14:textId="77777777" w:rsidR="00246770" w:rsidRDefault="005A722E">
            <w:pPr>
              <w:widowControl w:val="0"/>
              <w:pBdr>
                <w:top w:val="nil"/>
                <w:left w:val="nil"/>
                <w:bottom w:val="nil"/>
                <w:right w:val="nil"/>
                <w:between w:val="nil"/>
              </w:pBdr>
              <w:spacing w:line="240" w:lineRule="auto"/>
            </w:pPr>
            <w:r>
              <w:t>date</w:t>
            </w:r>
          </w:p>
        </w:tc>
        <w:tc>
          <w:tcPr>
            <w:tcW w:w="1275" w:type="dxa"/>
            <w:shd w:val="clear" w:color="auto" w:fill="auto"/>
            <w:tcMar>
              <w:top w:w="100" w:type="dxa"/>
              <w:left w:w="100" w:type="dxa"/>
              <w:bottom w:w="100" w:type="dxa"/>
              <w:right w:w="100" w:type="dxa"/>
            </w:tcMar>
          </w:tcPr>
          <w:p w14:paraId="129E7152" w14:textId="77777777" w:rsidR="00246770" w:rsidRDefault="005A722E">
            <w:pPr>
              <w:widowControl w:val="0"/>
              <w:pBdr>
                <w:top w:val="nil"/>
                <w:left w:val="nil"/>
                <w:bottom w:val="nil"/>
                <w:right w:val="nil"/>
                <w:between w:val="nil"/>
              </w:pBdr>
              <w:spacing w:line="240" w:lineRule="auto"/>
            </w:pPr>
            <w:r>
              <w:t>time</w:t>
            </w:r>
          </w:p>
        </w:tc>
        <w:tc>
          <w:tcPr>
            <w:tcW w:w="1560" w:type="dxa"/>
            <w:shd w:val="clear" w:color="auto" w:fill="auto"/>
            <w:tcMar>
              <w:top w:w="100" w:type="dxa"/>
              <w:left w:w="100" w:type="dxa"/>
              <w:bottom w:w="100" w:type="dxa"/>
              <w:right w:w="100" w:type="dxa"/>
            </w:tcMar>
          </w:tcPr>
          <w:p w14:paraId="636E21CA" w14:textId="77777777" w:rsidR="00246770" w:rsidRDefault="005A722E">
            <w:pPr>
              <w:widowControl w:val="0"/>
              <w:pBdr>
                <w:top w:val="nil"/>
                <w:left w:val="nil"/>
                <w:bottom w:val="nil"/>
                <w:right w:val="nil"/>
                <w:between w:val="nil"/>
              </w:pBdr>
              <w:spacing w:line="240" w:lineRule="auto"/>
            </w:pPr>
            <w:r>
              <w:t>event_type</w:t>
            </w:r>
          </w:p>
        </w:tc>
      </w:tr>
      <w:tr w:rsidR="00246770" w14:paraId="70112FCD" w14:textId="77777777">
        <w:tc>
          <w:tcPr>
            <w:tcW w:w="1080" w:type="dxa"/>
            <w:shd w:val="clear" w:color="auto" w:fill="auto"/>
            <w:tcMar>
              <w:top w:w="100" w:type="dxa"/>
              <w:left w:w="100" w:type="dxa"/>
              <w:bottom w:w="100" w:type="dxa"/>
              <w:right w:w="100" w:type="dxa"/>
            </w:tcMar>
          </w:tcPr>
          <w:p w14:paraId="63E8B1EE" w14:textId="77777777" w:rsidR="00246770" w:rsidRDefault="005A722E">
            <w:pPr>
              <w:widowControl w:val="0"/>
              <w:pBdr>
                <w:top w:val="nil"/>
                <w:left w:val="nil"/>
                <w:bottom w:val="nil"/>
                <w:right w:val="nil"/>
                <w:between w:val="nil"/>
              </w:pBdr>
              <w:spacing w:line="240" w:lineRule="auto"/>
            </w:pPr>
            <w:r>
              <w:t>252</w:t>
            </w:r>
          </w:p>
        </w:tc>
        <w:tc>
          <w:tcPr>
            <w:tcW w:w="1500" w:type="dxa"/>
            <w:shd w:val="clear" w:color="auto" w:fill="auto"/>
            <w:tcMar>
              <w:top w:w="100" w:type="dxa"/>
              <w:left w:w="100" w:type="dxa"/>
              <w:bottom w:w="100" w:type="dxa"/>
              <w:right w:w="100" w:type="dxa"/>
            </w:tcMar>
          </w:tcPr>
          <w:p w14:paraId="70FEEE98" w14:textId="77777777" w:rsidR="00246770" w:rsidRDefault="005A722E">
            <w:pPr>
              <w:widowControl w:val="0"/>
              <w:pBdr>
                <w:top w:val="nil"/>
                <w:left w:val="nil"/>
                <w:bottom w:val="nil"/>
                <w:right w:val="nil"/>
                <w:between w:val="nil"/>
              </w:pBdr>
              <w:spacing w:line="240" w:lineRule="auto"/>
            </w:pPr>
            <w:r>
              <w:t>2</w:t>
            </w:r>
          </w:p>
        </w:tc>
        <w:tc>
          <w:tcPr>
            <w:tcW w:w="1305" w:type="dxa"/>
            <w:shd w:val="clear" w:color="auto" w:fill="auto"/>
            <w:tcMar>
              <w:top w:w="100" w:type="dxa"/>
              <w:left w:w="100" w:type="dxa"/>
              <w:bottom w:w="100" w:type="dxa"/>
              <w:right w:w="100" w:type="dxa"/>
            </w:tcMar>
          </w:tcPr>
          <w:p w14:paraId="7F143613" w14:textId="77777777" w:rsidR="00246770" w:rsidRDefault="005A722E">
            <w:pPr>
              <w:widowControl w:val="0"/>
              <w:pBdr>
                <w:top w:val="nil"/>
                <w:left w:val="nil"/>
                <w:bottom w:val="nil"/>
                <w:right w:val="nil"/>
                <w:between w:val="nil"/>
              </w:pBdr>
              <w:spacing w:line="240" w:lineRule="auto"/>
            </w:pPr>
            <w:r>
              <w:t>Birthday</w:t>
            </w:r>
          </w:p>
        </w:tc>
        <w:tc>
          <w:tcPr>
            <w:tcW w:w="1380" w:type="dxa"/>
            <w:shd w:val="clear" w:color="auto" w:fill="auto"/>
            <w:tcMar>
              <w:top w:w="100" w:type="dxa"/>
              <w:left w:w="100" w:type="dxa"/>
              <w:bottom w:w="100" w:type="dxa"/>
              <w:right w:w="100" w:type="dxa"/>
            </w:tcMar>
          </w:tcPr>
          <w:p w14:paraId="456B76A8" w14:textId="77777777" w:rsidR="00246770" w:rsidRDefault="005A722E">
            <w:pPr>
              <w:widowControl w:val="0"/>
              <w:pBdr>
                <w:top w:val="nil"/>
                <w:left w:val="nil"/>
                <w:bottom w:val="nil"/>
                <w:right w:val="nil"/>
                <w:between w:val="nil"/>
              </w:pBdr>
              <w:spacing w:line="240" w:lineRule="auto"/>
            </w:pPr>
            <w:r>
              <w:t>13/5/2021</w:t>
            </w:r>
          </w:p>
        </w:tc>
        <w:tc>
          <w:tcPr>
            <w:tcW w:w="1275" w:type="dxa"/>
            <w:shd w:val="clear" w:color="auto" w:fill="auto"/>
            <w:tcMar>
              <w:top w:w="100" w:type="dxa"/>
              <w:left w:w="100" w:type="dxa"/>
              <w:bottom w:w="100" w:type="dxa"/>
              <w:right w:w="100" w:type="dxa"/>
            </w:tcMar>
          </w:tcPr>
          <w:p w14:paraId="46B3D955" w14:textId="77777777" w:rsidR="00246770" w:rsidRDefault="005A722E">
            <w:pPr>
              <w:widowControl w:val="0"/>
              <w:pBdr>
                <w:top w:val="nil"/>
                <w:left w:val="nil"/>
                <w:bottom w:val="nil"/>
                <w:right w:val="nil"/>
                <w:between w:val="nil"/>
              </w:pBdr>
              <w:spacing w:line="240" w:lineRule="auto"/>
            </w:pPr>
            <w:r>
              <w:t>14:00</w:t>
            </w:r>
          </w:p>
        </w:tc>
        <w:tc>
          <w:tcPr>
            <w:tcW w:w="1560" w:type="dxa"/>
            <w:shd w:val="clear" w:color="auto" w:fill="auto"/>
            <w:tcMar>
              <w:top w:w="100" w:type="dxa"/>
              <w:left w:w="100" w:type="dxa"/>
              <w:bottom w:w="100" w:type="dxa"/>
              <w:right w:w="100" w:type="dxa"/>
            </w:tcMar>
          </w:tcPr>
          <w:p w14:paraId="7CA56499" w14:textId="77777777" w:rsidR="00246770" w:rsidRDefault="005A722E">
            <w:pPr>
              <w:widowControl w:val="0"/>
              <w:pBdr>
                <w:top w:val="nil"/>
                <w:left w:val="nil"/>
                <w:bottom w:val="nil"/>
                <w:right w:val="nil"/>
                <w:between w:val="nil"/>
              </w:pBdr>
              <w:spacing w:line="240" w:lineRule="auto"/>
            </w:pPr>
            <w:r>
              <w:t>Celebration</w:t>
            </w:r>
          </w:p>
        </w:tc>
      </w:tr>
    </w:tbl>
    <w:p w14:paraId="5E63ACCE" w14:textId="77777777" w:rsidR="00246770" w:rsidRDefault="00246770">
      <w:pPr>
        <w:rPr>
          <w:u w:val="single"/>
        </w:rPr>
      </w:pPr>
    </w:p>
    <w:p w14:paraId="30E932E1" w14:textId="77777777" w:rsidR="00246770" w:rsidRDefault="005A722E">
      <w:pPr>
        <w:rPr>
          <w:b/>
          <w:u w:val="single"/>
        </w:rPr>
      </w:pPr>
      <w:r>
        <w:rPr>
          <w:b/>
          <w:u w:val="single"/>
        </w:rPr>
        <w:t>Functional Dependencies:</w:t>
      </w:r>
    </w:p>
    <w:p w14:paraId="7D51A59F" w14:textId="77777777" w:rsidR="00246770" w:rsidRDefault="00246770">
      <w:pPr>
        <w:rPr>
          <w:u w:val="single"/>
        </w:rPr>
      </w:pPr>
    </w:p>
    <w:p w14:paraId="404BB455" w14:textId="77777777" w:rsidR="00246770" w:rsidRDefault="005A722E">
      <w:pPr>
        <w:numPr>
          <w:ilvl w:val="0"/>
          <w:numId w:val="9"/>
        </w:numPr>
      </w:pPr>
      <w:r>
        <w:rPr>
          <w:rFonts w:ascii="Arial Unicode MS" w:eastAsia="Arial Unicode MS" w:hAnsi="Arial Unicode MS" w:cs="Arial Unicode MS"/>
        </w:rPr>
        <w:t>event_id → branch_id, description, date, time, event_type.</w:t>
      </w:r>
    </w:p>
    <w:p w14:paraId="3351E630" w14:textId="77777777" w:rsidR="00246770" w:rsidRDefault="00246770"/>
    <w:p w14:paraId="67F899F3" w14:textId="77777777" w:rsidR="00246770" w:rsidRDefault="005A722E">
      <w:pPr>
        <w:rPr>
          <w:b/>
          <w:u w:val="single"/>
        </w:rPr>
      </w:pPr>
      <w:r>
        <w:rPr>
          <w:b/>
          <w:u w:val="single"/>
        </w:rPr>
        <w:t>Normalization:</w:t>
      </w:r>
    </w:p>
    <w:p w14:paraId="4736E94D" w14:textId="77777777" w:rsidR="00246770" w:rsidRDefault="005A722E">
      <w:pPr>
        <w:numPr>
          <w:ilvl w:val="0"/>
          <w:numId w:val="16"/>
        </w:numPr>
      </w:pPr>
      <w:r>
        <w:t xml:space="preserve">“Event_id” is a primary key for this schema therefore it is the </w:t>
      </w:r>
      <w:r>
        <w:rPr>
          <w:b/>
        </w:rPr>
        <w:t xml:space="preserve">superkey </w:t>
      </w:r>
      <w:r>
        <w:t xml:space="preserve">and this schema is in </w:t>
      </w:r>
      <w:r>
        <w:rPr>
          <w:b/>
        </w:rPr>
        <w:t>BCNF</w:t>
      </w:r>
      <w:r>
        <w:t>.</w:t>
      </w:r>
    </w:p>
    <w:p w14:paraId="20A109A3" w14:textId="77777777" w:rsidR="00246770" w:rsidRDefault="00246770">
      <w:pPr>
        <w:ind w:left="720"/>
      </w:pPr>
    </w:p>
    <w:p w14:paraId="5CFB83CF" w14:textId="77777777" w:rsidR="00246770" w:rsidRDefault="005A722E">
      <w:pPr>
        <w:spacing w:before="240" w:after="240"/>
      </w:pPr>
      <w:r>
        <w:rPr>
          <w:u w:val="single"/>
        </w:rPr>
        <w:t xml:space="preserve">11) </w:t>
      </w:r>
      <w:r>
        <w:rPr>
          <w:b/>
          <w:u w:val="single"/>
        </w:rPr>
        <w:t>Restaurant</w:t>
      </w:r>
      <w:r>
        <w:t xml:space="preserve"> (rest_name, branch_id, rest_open_time, rest_close_time, number_of_tables, rest_phNum, rest_type)</w:t>
      </w:r>
    </w:p>
    <w:p w14:paraId="37FC94FC" w14:textId="77777777" w:rsidR="00246770" w:rsidRDefault="00246770">
      <w:pPr>
        <w:spacing w:before="240" w:after="240"/>
      </w:pPr>
    </w:p>
    <w:tbl>
      <w:tblPr>
        <w:tblStyle w:val="aa"/>
        <w:tblW w:w="90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1275"/>
        <w:gridCol w:w="1275"/>
        <w:gridCol w:w="1275"/>
        <w:gridCol w:w="1275"/>
        <w:gridCol w:w="1455"/>
        <w:gridCol w:w="1245"/>
      </w:tblGrid>
      <w:tr w:rsidR="00246770" w14:paraId="458EB108" w14:textId="77777777">
        <w:tc>
          <w:tcPr>
            <w:tcW w:w="1275" w:type="dxa"/>
            <w:shd w:val="clear" w:color="auto" w:fill="auto"/>
            <w:tcMar>
              <w:top w:w="100" w:type="dxa"/>
              <w:left w:w="100" w:type="dxa"/>
              <w:bottom w:w="100" w:type="dxa"/>
              <w:right w:w="100" w:type="dxa"/>
            </w:tcMar>
          </w:tcPr>
          <w:p w14:paraId="6FEC59E4" w14:textId="77777777" w:rsidR="00246770" w:rsidRDefault="005A722E">
            <w:pPr>
              <w:widowControl w:val="0"/>
              <w:pBdr>
                <w:top w:val="nil"/>
                <w:left w:val="nil"/>
                <w:bottom w:val="nil"/>
                <w:right w:val="nil"/>
                <w:between w:val="nil"/>
              </w:pBdr>
              <w:spacing w:line="240" w:lineRule="auto"/>
            </w:pPr>
            <w:r>
              <w:t>rest_name</w:t>
            </w:r>
          </w:p>
        </w:tc>
        <w:tc>
          <w:tcPr>
            <w:tcW w:w="1275" w:type="dxa"/>
            <w:shd w:val="clear" w:color="auto" w:fill="auto"/>
            <w:tcMar>
              <w:top w:w="100" w:type="dxa"/>
              <w:left w:w="100" w:type="dxa"/>
              <w:bottom w:w="100" w:type="dxa"/>
              <w:right w:w="100" w:type="dxa"/>
            </w:tcMar>
          </w:tcPr>
          <w:p w14:paraId="59417191" w14:textId="77777777" w:rsidR="00246770" w:rsidRDefault="005A722E">
            <w:pPr>
              <w:widowControl w:val="0"/>
              <w:pBdr>
                <w:top w:val="nil"/>
                <w:left w:val="nil"/>
                <w:bottom w:val="nil"/>
                <w:right w:val="nil"/>
                <w:between w:val="nil"/>
              </w:pBdr>
              <w:spacing w:line="240" w:lineRule="auto"/>
            </w:pPr>
            <w:r>
              <w:t>branch_id</w:t>
            </w:r>
          </w:p>
        </w:tc>
        <w:tc>
          <w:tcPr>
            <w:tcW w:w="1275" w:type="dxa"/>
            <w:shd w:val="clear" w:color="auto" w:fill="auto"/>
            <w:tcMar>
              <w:top w:w="100" w:type="dxa"/>
              <w:left w:w="100" w:type="dxa"/>
              <w:bottom w:w="100" w:type="dxa"/>
              <w:right w:w="100" w:type="dxa"/>
            </w:tcMar>
          </w:tcPr>
          <w:p w14:paraId="3EAEBDB0" w14:textId="77777777" w:rsidR="00246770" w:rsidRDefault="005A722E">
            <w:pPr>
              <w:widowControl w:val="0"/>
              <w:pBdr>
                <w:top w:val="nil"/>
                <w:left w:val="nil"/>
                <w:bottom w:val="nil"/>
                <w:right w:val="nil"/>
                <w:between w:val="nil"/>
              </w:pBdr>
              <w:spacing w:line="240" w:lineRule="auto"/>
            </w:pPr>
            <w:r>
              <w:t>rest_open_time</w:t>
            </w:r>
          </w:p>
        </w:tc>
        <w:tc>
          <w:tcPr>
            <w:tcW w:w="1275" w:type="dxa"/>
            <w:shd w:val="clear" w:color="auto" w:fill="auto"/>
            <w:tcMar>
              <w:top w:w="100" w:type="dxa"/>
              <w:left w:w="100" w:type="dxa"/>
              <w:bottom w:w="100" w:type="dxa"/>
              <w:right w:w="100" w:type="dxa"/>
            </w:tcMar>
          </w:tcPr>
          <w:p w14:paraId="50AFE5FF" w14:textId="77777777" w:rsidR="00246770" w:rsidRDefault="005A722E">
            <w:pPr>
              <w:widowControl w:val="0"/>
              <w:pBdr>
                <w:top w:val="nil"/>
                <w:left w:val="nil"/>
                <w:bottom w:val="nil"/>
                <w:right w:val="nil"/>
                <w:between w:val="nil"/>
              </w:pBdr>
              <w:spacing w:line="240" w:lineRule="auto"/>
            </w:pPr>
            <w:r>
              <w:t>rest_close_time</w:t>
            </w:r>
          </w:p>
        </w:tc>
        <w:tc>
          <w:tcPr>
            <w:tcW w:w="1275" w:type="dxa"/>
            <w:shd w:val="clear" w:color="auto" w:fill="auto"/>
            <w:tcMar>
              <w:top w:w="100" w:type="dxa"/>
              <w:left w:w="100" w:type="dxa"/>
              <w:bottom w:w="100" w:type="dxa"/>
              <w:right w:w="100" w:type="dxa"/>
            </w:tcMar>
          </w:tcPr>
          <w:p w14:paraId="07175868" w14:textId="77777777" w:rsidR="00246770" w:rsidRDefault="005A722E">
            <w:pPr>
              <w:widowControl w:val="0"/>
              <w:pBdr>
                <w:top w:val="nil"/>
                <w:left w:val="nil"/>
                <w:bottom w:val="nil"/>
                <w:right w:val="nil"/>
                <w:between w:val="nil"/>
              </w:pBdr>
              <w:spacing w:line="240" w:lineRule="auto"/>
            </w:pPr>
            <w:r>
              <w:t>number_of_tables</w:t>
            </w:r>
          </w:p>
        </w:tc>
        <w:tc>
          <w:tcPr>
            <w:tcW w:w="1455" w:type="dxa"/>
            <w:shd w:val="clear" w:color="auto" w:fill="auto"/>
            <w:tcMar>
              <w:top w:w="100" w:type="dxa"/>
              <w:left w:w="100" w:type="dxa"/>
              <w:bottom w:w="100" w:type="dxa"/>
              <w:right w:w="100" w:type="dxa"/>
            </w:tcMar>
          </w:tcPr>
          <w:p w14:paraId="25A74F6C" w14:textId="77777777" w:rsidR="00246770" w:rsidRDefault="005A722E">
            <w:pPr>
              <w:widowControl w:val="0"/>
              <w:pBdr>
                <w:top w:val="nil"/>
                <w:left w:val="nil"/>
                <w:bottom w:val="nil"/>
                <w:right w:val="nil"/>
                <w:between w:val="nil"/>
              </w:pBdr>
              <w:spacing w:line="240" w:lineRule="auto"/>
            </w:pPr>
            <w:r>
              <w:t>rest_phNum</w:t>
            </w:r>
          </w:p>
        </w:tc>
        <w:tc>
          <w:tcPr>
            <w:tcW w:w="1245" w:type="dxa"/>
            <w:shd w:val="clear" w:color="auto" w:fill="auto"/>
            <w:tcMar>
              <w:top w:w="100" w:type="dxa"/>
              <w:left w:w="100" w:type="dxa"/>
              <w:bottom w:w="100" w:type="dxa"/>
              <w:right w:w="100" w:type="dxa"/>
            </w:tcMar>
          </w:tcPr>
          <w:p w14:paraId="1E9E9A35" w14:textId="77777777" w:rsidR="00246770" w:rsidRDefault="005A722E">
            <w:pPr>
              <w:widowControl w:val="0"/>
              <w:pBdr>
                <w:top w:val="nil"/>
                <w:left w:val="nil"/>
                <w:bottom w:val="nil"/>
                <w:right w:val="nil"/>
                <w:between w:val="nil"/>
              </w:pBdr>
              <w:spacing w:line="240" w:lineRule="auto"/>
            </w:pPr>
            <w:r>
              <w:t>rest_type</w:t>
            </w:r>
          </w:p>
        </w:tc>
      </w:tr>
      <w:tr w:rsidR="00246770" w14:paraId="6F476B11" w14:textId="77777777">
        <w:tc>
          <w:tcPr>
            <w:tcW w:w="1275" w:type="dxa"/>
            <w:shd w:val="clear" w:color="auto" w:fill="auto"/>
            <w:tcMar>
              <w:top w:w="100" w:type="dxa"/>
              <w:left w:w="100" w:type="dxa"/>
              <w:bottom w:w="100" w:type="dxa"/>
              <w:right w:w="100" w:type="dxa"/>
            </w:tcMar>
          </w:tcPr>
          <w:p w14:paraId="0E2A4837" w14:textId="77777777" w:rsidR="00246770" w:rsidRDefault="005A722E">
            <w:pPr>
              <w:widowControl w:val="0"/>
              <w:pBdr>
                <w:top w:val="nil"/>
                <w:left w:val="nil"/>
                <w:bottom w:val="nil"/>
                <w:right w:val="nil"/>
                <w:between w:val="nil"/>
              </w:pBdr>
              <w:spacing w:line="240" w:lineRule="auto"/>
            </w:pPr>
            <w:r>
              <w:t>Rosalind</w:t>
            </w:r>
          </w:p>
        </w:tc>
        <w:tc>
          <w:tcPr>
            <w:tcW w:w="1275" w:type="dxa"/>
            <w:shd w:val="clear" w:color="auto" w:fill="auto"/>
            <w:tcMar>
              <w:top w:w="100" w:type="dxa"/>
              <w:left w:w="100" w:type="dxa"/>
              <w:bottom w:w="100" w:type="dxa"/>
              <w:right w:w="100" w:type="dxa"/>
            </w:tcMar>
          </w:tcPr>
          <w:p w14:paraId="07212453" w14:textId="77777777" w:rsidR="00246770" w:rsidRDefault="005A722E">
            <w:pPr>
              <w:widowControl w:val="0"/>
              <w:pBdr>
                <w:top w:val="nil"/>
                <w:left w:val="nil"/>
                <w:bottom w:val="nil"/>
                <w:right w:val="nil"/>
                <w:between w:val="nil"/>
              </w:pBdr>
              <w:spacing w:line="240" w:lineRule="auto"/>
            </w:pPr>
            <w:r>
              <w:t>1</w:t>
            </w:r>
          </w:p>
        </w:tc>
        <w:tc>
          <w:tcPr>
            <w:tcW w:w="1275" w:type="dxa"/>
            <w:shd w:val="clear" w:color="auto" w:fill="auto"/>
            <w:tcMar>
              <w:top w:w="100" w:type="dxa"/>
              <w:left w:w="100" w:type="dxa"/>
              <w:bottom w:w="100" w:type="dxa"/>
              <w:right w:w="100" w:type="dxa"/>
            </w:tcMar>
          </w:tcPr>
          <w:p w14:paraId="1D7B3C6D" w14:textId="77777777" w:rsidR="00246770" w:rsidRDefault="005A722E">
            <w:pPr>
              <w:widowControl w:val="0"/>
              <w:pBdr>
                <w:top w:val="nil"/>
                <w:left w:val="nil"/>
                <w:bottom w:val="nil"/>
                <w:right w:val="nil"/>
                <w:between w:val="nil"/>
              </w:pBdr>
              <w:spacing w:line="240" w:lineRule="auto"/>
            </w:pPr>
            <w:r>
              <w:t>8:00</w:t>
            </w:r>
          </w:p>
        </w:tc>
        <w:tc>
          <w:tcPr>
            <w:tcW w:w="1275" w:type="dxa"/>
            <w:shd w:val="clear" w:color="auto" w:fill="auto"/>
            <w:tcMar>
              <w:top w:w="100" w:type="dxa"/>
              <w:left w:w="100" w:type="dxa"/>
              <w:bottom w:w="100" w:type="dxa"/>
              <w:right w:w="100" w:type="dxa"/>
            </w:tcMar>
          </w:tcPr>
          <w:p w14:paraId="1BC9E4E3" w14:textId="77777777" w:rsidR="00246770" w:rsidRDefault="005A722E">
            <w:pPr>
              <w:widowControl w:val="0"/>
              <w:pBdr>
                <w:top w:val="nil"/>
                <w:left w:val="nil"/>
                <w:bottom w:val="nil"/>
                <w:right w:val="nil"/>
                <w:between w:val="nil"/>
              </w:pBdr>
              <w:spacing w:line="240" w:lineRule="auto"/>
            </w:pPr>
            <w:r>
              <w:t>22:00</w:t>
            </w:r>
          </w:p>
        </w:tc>
        <w:tc>
          <w:tcPr>
            <w:tcW w:w="1275" w:type="dxa"/>
            <w:shd w:val="clear" w:color="auto" w:fill="auto"/>
            <w:tcMar>
              <w:top w:w="100" w:type="dxa"/>
              <w:left w:w="100" w:type="dxa"/>
              <w:bottom w:w="100" w:type="dxa"/>
              <w:right w:w="100" w:type="dxa"/>
            </w:tcMar>
          </w:tcPr>
          <w:p w14:paraId="2B5E904A" w14:textId="77777777" w:rsidR="00246770" w:rsidRDefault="005A722E">
            <w:pPr>
              <w:widowControl w:val="0"/>
              <w:pBdr>
                <w:top w:val="nil"/>
                <w:left w:val="nil"/>
                <w:bottom w:val="nil"/>
                <w:right w:val="nil"/>
                <w:between w:val="nil"/>
              </w:pBdr>
              <w:spacing w:line="240" w:lineRule="auto"/>
            </w:pPr>
            <w:r>
              <w:t>30</w:t>
            </w:r>
          </w:p>
        </w:tc>
        <w:tc>
          <w:tcPr>
            <w:tcW w:w="1455" w:type="dxa"/>
            <w:shd w:val="clear" w:color="auto" w:fill="auto"/>
            <w:tcMar>
              <w:top w:w="100" w:type="dxa"/>
              <w:left w:w="100" w:type="dxa"/>
              <w:bottom w:w="100" w:type="dxa"/>
              <w:right w:w="100" w:type="dxa"/>
            </w:tcMar>
          </w:tcPr>
          <w:p w14:paraId="65D226B8" w14:textId="77777777" w:rsidR="00246770" w:rsidRDefault="005A722E">
            <w:pPr>
              <w:widowControl w:val="0"/>
              <w:pBdr>
                <w:top w:val="nil"/>
                <w:left w:val="nil"/>
                <w:bottom w:val="nil"/>
                <w:right w:val="nil"/>
                <w:between w:val="nil"/>
              </w:pBdr>
              <w:spacing w:line="240" w:lineRule="auto"/>
            </w:pPr>
            <w:r>
              <w:t>91846834</w:t>
            </w:r>
          </w:p>
        </w:tc>
        <w:tc>
          <w:tcPr>
            <w:tcW w:w="1245" w:type="dxa"/>
            <w:shd w:val="clear" w:color="auto" w:fill="auto"/>
            <w:tcMar>
              <w:top w:w="100" w:type="dxa"/>
              <w:left w:w="100" w:type="dxa"/>
              <w:bottom w:w="100" w:type="dxa"/>
              <w:right w:w="100" w:type="dxa"/>
            </w:tcMar>
          </w:tcPr>
          <w:p w14:paraId="4A2457C1" w14:textId="77777777" w:rsidR="00246770" w:rsidRDefault="005A722E">
            <w:pPr>
              <w:widowControl w:val="0"/>
              <w:pBdr>
                <w:top w:val="nil"/>
                <w:left w:val="nil"/>
                <w:bottom w:val="nil"/>
                <w:right w:val="nil"/>
                <w:between w:val="nil"/>
              </w:pBdr>
              <w:spacing w:line="240" w:lineRule="auto"/>
            </w:pPr>
            <w:r>
              <w:t>Casual</w:t>
            </w:r>
          </w:p>
        </w:tc>
      </w:tr>
    </w:tbl>
    <w:p w14:paraId="21E350DB" w14:textId="77777777" w:rsidR="00246770" w:rsidRDefault="005A722E">
      <w:pPr>
        <w:spacing w:before="240" w:after="240"/>
        <w:rPr>
          <w:b/>
          <w:u w:val="single"/>
        </w:rPr>
      </w:pPr>
      <w:r>
        <w:rPr>
          <w:b/>
          <w:u w:val="single"/>
        </w:rPr>
        <w:t>Functional Dependencies:</w:t>
      </w:r>
    </w:p>
    <w:p w14:paraId="28A1A7C5" w14:textId="77777777" w:rsidR="00246770" w:rsidRDefault="005A722E">
      <w:pPr>
        <w:numPr>
          <w:ilvl w:val="0"/>
          <w:numId w:val="6"/>
        </w:numPr>
        <w:spacing w:before="240" w:after="240"/>
      </w:pPr>
      <w:r>
        <w:rPr>
          <w:b/>
        </w:rPr>
        <w:t xml:space="preserve"> </w:t>
      </w:r>
      <w:r>
        <w:rPr>
          <w:rFonts w:ascii="Arial Unicode MS" w:eastAsia="Arial Unicode MS" w:hAnsi="Arial Unicode MS" w:cs="Arial Unicode MS"/>
        </w:rPr>
        <w:t>rest_name, rest_phNum, →branch_id, rest_open_time, rest_close_time, number_of_tables, rest_type,rest_phNum,</w:t>
      </w:r>
    </w:p>
    <w:p w14:paraId="5CADEB9C" w14:textId="77777777" w:rsidR="00246770" w:rsidRDefault="005A722E">
      <w:pPr>
        <w:spacing w:before="240" w:after="240"/>
        <w:rPr>
          <w:b/>
        </w:rPr>
      </w:pPr>
      <w:r>
        <w:rPr>
          <w:b/>
          <w:u w:val="single"/>
        </w:rPr>
        <w:t>Normalization:</w:t>
      </w:r>
      <w:r>
        <w:rPr>
          <w:b/>
        </w:rPr>
        <w:t xml:space="preserve"> </w:t>
      </w:r>
    </w:p>
    <w:p w14:paraId="17349E9C" w14:textId="77777777" w:rsidR="00246770" w:rsidRDefault="005A722E">
      <w:pPr>
        <w:numPr>
          <w:ilvl w:val="0"/>
          <w:numId w:val="5"/>
        </w:numPr>
        <w:spacing w:before="240" w:after="240"/>
      </w:pPr>
      <w:r>
        <w:t xml:space="preserve">Rest_name is a primary key for this schema. Thus, it is a </w:t>
      </w:r>
      <w:r>
        <w:rPr>
          <w:b/>
        </w:rPr>
        <w:t xml:space="preserve">superkey </w:t>
      </w:r>
      <w:r>
        <w:t xml:space="preserve">and this relation schema is in </w:t>
      </w:r>
      <w:r>
        <w:rPr>
          <w:b/>
        </w:rPr>
        <w:t>BCNF</w:t>
      </w:r>
      <w:r>
        <w:t>.</w:t>
      </w:r>
    </w:p>
    <w:p w14:paraId="58B57F77" w14:textId="77777777" w:rsidR="00246770" w:rsidRDefault="00246770">
      <w:pPr>
        <w:spacing w:before="240" w:after="240"/>
        <w:ind w:left="720"/>
      </w:pPr>
    </w:p>
    <w:p w14:paraId="45E7EC4B" w14:textId="77777777" w:rsidR="00246770" w:rsidRDefault="00246770">
      <w:pPr>
        <w:spacing w:before="240" w:after="240"/>
        <w:ind w:left="720"/>
      </w:pPr>
    </w:p>
    <w:p w14:paraId="6D60E0F2" w14:textId="77777777" w:rsidR="00246770" w:rsidRDefault="00246770">
      <w:pPr>
        <w:spacing w:before="240" w:after="240"/>
        <w:ind w:left="720"/>
      </w:pPr>
    </w:p>
    <w:p w14:paraId="38A28CBD" w14:textId="77777777" w:rsidR="00246770" w:rsidRDefault="005A722E">
      <w:pPr>
        <w:spacing w:before="240" w:after="240"/>
      </w:pPr>
      <w:r>
        <w:rPr>
          <w:u w:val="single"/>
        </w:rPr>
        <w:t xml:space="preserve">12) </w:t>
      </w:r>
      <w:r>
        <w:rPr>
          <w:b/>
          <w:u w:val="single"/>
        </w:rPr>
        <w:t>Store</w:t>
      </w:r>
      <w:r>
        <w:t xml:space="preserve"> (store_name,  store_phNum, opening_time, closing_time, branch_id)</w:t>
      </w:r>
    </w:p>
    <w:p w14:paraId="4EFE0CFF" w14:textId="77777777" w:rsidR="00246770" w:rsidRDefault="00246770">
      <w:pPr>
        <w:spacing w:before="240" w:after="240"/>
      </w:pPr>
    </w:p>
    <w:tbl>
      <w:tblPr>
        <w:tblStyle w:val="ab"/>
        <w:tblW w:w="78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1650"/>
        <w:gridCol w:w="1590"/>
        <w:gridCol w:w="1500"/>
        <w:gridCol w:w="1620"/>
      </w:tblGrid>
      <w:tr w:rsidR="00246770" w14:paraId="4B57E272" w14:textId="77777777">
        <w:tc>
          <w:tcPr>
            <w:tcW w:w="1500" w:type="dxa"/>
            <w:shd w:val="clear" w:color="auto" w:fill="auto"/>
            <w:tcMar>
              <w:top w:w="100" w:type="dxa"/>
              <w:left w:w="100" w:type="dxa"/>
              <w:bottom w:w="100" w:type="dxa"/>
              <w:right w:w="100" w:type="dxa"/>
            </w:tcMar>
          </w:tcPr>
          <w:p w14:paraId="0345606B" w14:textId="77777777" w:rsidR="00246770" w:rsidRDefault="005A722E">
            <w:pPr>
              <w:widowControl w:val="0"/>
              <w:pBdr>
                <w:top w:val="nil"/>
                <w:left w:val="nil"/>
                <w:bottom w:val="nil"/>
                <w:right w:val="nil"/>
                <w:between w:val="nil"/>
              </w:pBdr>
              <w:spacing w:line="240" w:lineRule="auto"/>
            </w:pPr>
            <w:r>
              <w:t>store_name</w:t>
            </w:r>
          </w:p>
        </w:tc>
        <w:tc>
          <w:tcPr>
            <w:tcW w:w="1650" w:type="dxa"/>
            <w:shd w:val="clear" w:color="auto" w:fill="auto"/>
            <w:tcMar>
              <w:top w:w="100" w:type="dxa"/>
              <w:left w:w="100" w:type="dxa"/>
              <w:bottom w:w="100" w:type="dxa"/>
              <w:right w:w="100" w:type="dxa"/>
            </w:tcMar>
          </w:tcPr>
          <w:p w14:paraId="17908AD1" w14:textId="77777777" w:rsidR="00246770" w:rsidRDefault="005A722E">
            <w:pPr>
              <w:widowControl w:val="0"/>
              <w:pBdr>
                <w:top w:val="nil"/>
                <w:left w:val="nil"/>
                <w:bottom w:val="nil"/>
                <w:right w:val="nil"/>
                <w:between w:val="nil"/>
              </w:pBdr>
              <w:spacing w:line="240" w:lineRule="auto"/>
            </w:pPr>
            <w:r>
              <w:t>store_phNum</w:t>
            </w:r>
          </w:p>
        </w:tc>
        <w:tc>
          <w:tcPr>
            <w:tcW w:w="1590" w:type="dxa"/>
            <w:shd w:val="clear" w:color="auto" w:fill="auto"/>
            <w:tcMar>
              <w:top w:w="100" w:type="dxa"/>
              <w:left w:w="100" w:type="dxa"/>
              <w:bottom w:w="100" w:type="dxa"/>
              <w:right w:w="100" w:type="dxa"/>
            </w:tcMar>
          </w:tcPr>
          <w:p w14:paraId="1F2A3245" w14:textId="77777777" w:rsidR="00246770" w:rsidRDefault="005A722E">
            <w:pPr>
              <w:widowControl w:val="0"/>
              <w:pBdr>
                <w:top w:val="nil"/>
                <w:left w:val="nil"/>
                <w:bottom w:val="nil"/>
                <w:right w:val="nil"/>
                <w:between w:val="nil"/>
              </w:pBdr>
              <w:spacing w:line="240" w:lineRule="auto"/>
            </w:pPr>
            <w:r>
              <w:t>opening_time</w:t>
            </w:r>
          </w:p>
        </w:tc>
        <w:tc>
          <w:tcPr>
            <w:tcW w:w="1500" w:type="dxa"/>
            <w:shd w:val="clear" w:color="auto" w:fill="auto"/>
            <w:tcMar>
              <w:top w:w="100" w:type="dxa"/>
              <w:left w:w="100" w:type="dxa"/>
              <w:bottom w:w="100" w:type="dxa"/>
              <w:right w:w="100" w:type="dxa"/>
            </w:tcMar>
          </w:tcPr>
          <w:p w14:paraId="30D75057" w14:textId="77777777" w:rsidR="00246770" w:rsidRDefault="005A722E">
            <w:pPr>
              <w:widowControl w:val="0"/>
              <w:pBdr>
                <w:top w:val="nil"/>
                <w:left w:val="nil"/>
                <w:bottom w:val="nil"/>
                <w:right w:val="nil"/>
                <w:between w:val="nil"/>
              </w:pBdr>
              <w:spacing w:line="240" w:lineRule="auto"/>
            </w:pPr>
            <w:r>
              <w:t>closing_time</w:t>
            </w:r>
          </w:p>
        </w:tc>
        <w:tc>
          <w:tcPr>
            <w:tcW w:w="1620" w:type="dxa"/>
            <w:shd w:val="clear" w:color="auto" w:fill="auto"/>
            <w:tcMar>
              <w:top w:w="100" w:type="dxa"/>
              <w:left w:w="100" w:type="dxa"/>
              <w:bottom w:w="100" w:type="dxa"/>
              <w:right w:w="100" w:type="dxa"/>
            </w:tcMar>
          </w:tcPr>
          <w:p w14:paraId="4F31FA30" w14:textId="77777777" w:rsidR="00246770" w:rsidRDefault="005A722E">
            <w:pPr>
              <w:widowControl w:val="0"/>
              <w:pBdr>
                <w:top w:val="nil"/>
                <w:left w:val="nil"/>
                <w:bottom w:val="nil"/>
                <w:right w:val="nil"/>
                <w:between w:val="nil"/>
              </w:pBdr>
              <w:spacing w:line="240" w:lineRule="auto"/>
            </w:pPr>
            <w:r>
              <w:t>branch_id</w:t>
            </w:r>
          </w:p>
        </w:tc>
      </w:tr>
      <w:tr w:rsidR="00246770" w14:paraId="21AC1ED7" w14:textId="77777777">
        <w:tc>
          <w:tcPr>
            <w:tcW w:w="1500" w:type="dxa"/>
            <w:shd w:val="clear" w:color="auto" w:fill="auto"/>
            <w:tcMar>
              <w:top w:w="100" w:type="dxa"/>
              <w:left w:w="100" w:type="dxa"/>
              <w:bottom w:w="100" w:type="dxa"/>
              <w:right w:w="100" w:type="dxa"/>
            </w:tcMar>
          </w:tcPr>
          <w:p w14:paraId="0597158C" w14:textId="77777777" w:rsidR="00246770" w:rsidRDefault="005A722E">
            <w:pPr>
              <w:widowControl w:val="0"/>
              <w:pBdr>
                <w:top w:val="nil"/>
                <w:left w:val="nil"/>
                <w:bottom w:val="nil"/>
                <w:right w:val="nil"/>
                <w:between w:val="nil"/>
              </w:pBdr>
              <w:spacing w:line="240" w:lineRule="auto"/>
            </w:pPr>
            <w:r>
              <w:t>FOUR</w:t>
            </w:r>
          </w:p>
        </w:tc>
        <w:tc>
          <w:tcPr>
            <w:tcW w:w="1650" w:type="dxa"/>
            <w:shd w:val="clear" w:color="auto" w:fill="auto"/>
            <w:tcMar>
              <w:top w:w="100" w:type="dxa"/>
              <w:left w:w="100" w:type="dxa"/>
              <w:bottom w:w="100" w:type="dxa"/>
              <w:right w:w="100" w:type="dxa"/>
            </w:tcMar>
          </w:tcPr>
          <w:p w14:paraId="10223F14" w14:textId="77777777" w:rsidR="00246770" w:rsidRDefault="005A722E">
            <w:pPr>
              <w:widowControl w:val="0"/>
              <w:pBdr>
                <w:top w:val="nil"/>
                <w:left w:val="nil"/>
                <w:bottom w:val="nil"/>
                <w:right w:val="nil"/>
                <w:between w:val="nil"/>
              </w:pBdr>
              <w:spacing w:line="240" w:lineRule="auto"/>
            </w:pPr>
            <w:r>
              <w:t>7584522</w:t>
            </w:r>
          </w:p>
        </w:tc>
        <w:tc>
          <w:tcPr>
            <w:tcW w:w="1590" w:type="dxa"/>
            <w:shd w:val="clear" w:color="auto" w:fill="auto"/>
            <w:tcMar>
              <w:top w:w="100" w:type="dxa"/>
              <w:left w:w="100" w:type="dxa"/>
              <w:bottom w:w="100" w:type="dxa"/>
              <w:right w:w="100" w:type="dxa"/>
            </w:tcMar>
          </w:tcPr>
          <w:p w14:paraId="0CDAA3FB" w14:textId="77777777" w:rsidR="00246770" w:rsidRDefault="005A722E">
            <w:pPr>
              <w:widowControl w:val="0"/>
              <w:pBdr>
                <w:top w:val="nil"/>
                <w:left w:val="nil"/>
                <w:bottom w:val="nil"/>
                <w:right w:val="nil"/>
                <w:between w:val="nil"/>
              </w:pBdr>
              <w:spacing w:line="240" w:lineRule="auto"/>
            </w:pPr>
            <w:r>
              <w:t>8:00</w:t>
            </w:r>
          </w:p>
        </w:tc>
        <w:tc>
          <w:tcPr>
            <w:tcW w:w="1500" w:type="dxa"/>
            <w:shd w:val="clear" w:color="auto" w:fill="auto"/>
            <w:tcMar>
              <w:top w:w="100" w:type="dxa"/>
              <w:left w:w="100" w:type="dxa"/>
              <w:bottom w:w="100" w:type="dxa"/>
              <w:right w:w="100" w:type="dxa"/>
            </w:tcMar>
          </w:tcPr>
          <w:p w14:paraId="3AD19320" w14:textId="77777777" w:rsidR="00246770" w:rsidRDefault="005A722E">
            <w:pPr>
              <w:widowControl w:val="0"/>
              <w:pBdr>
                <w:top w:val="nil"/>
                <w:left w:val="nil"/>
                <w:bottom w:val="nil"/>
                <w:right w:val="nil"/>
                <w:between w:val="nil"/>
              </w:pBdr>
              <w:spacing w:line="240" w:lineRule="auto"/>
            </w:pPr>
            <w:r>
              <w:t>18:00</w:t>
            </w:r>
          </w:p>
        </w:tc>
        <w:tc>
          <w:tcPr>
            <w:tcW w:w="1620" w:type="dxa"/>
            <w:shd w:val="clear" w:color="auto" w:fill="auto"/>
            <w:tcMar>
              <w:top w:w="100" w:type="dxa"/>
              <w:left w:w="100" w:type="dxa"/>
              <w:bottom w:w="100" w:type="dxa"/>
              <w:right w:w="100" w:type="dxa"/>
            </w:tcMar>
          </w:tcPr>
          <w:p w14:paraId="1505FC48" w14:textId="77777777" w:rsidR="00246770" w:rsidRDefault="005A722E">
            <w:pPr>
              <w:widowControl w:val="0"/>
              <w:pBdr>
                <w:top w:val="nil"/>
                <w:left w:val="nil"/>
                <w:bottom w:val="nil"/>
                <w:right w:val="nil"/>
                <w:between w:val="nil"/>
              </w:pBdr>
              <w:spacing w:line="240" w:lineRule="auto"/>
            </w:pPr>
            <w:r>
              <w:t>4</w:t>
            </w:r>
          </w:p>
        </w:tc>
      </w:tr>
    </w:tbl>
    <w:p w14:paraId="6327D8EC" w14:textId="77777777" w:rsidR="00246770" w:rsidRDefault="005A722E">
      <w:pPr>
        <w:spacing w:before="240" w:after="240"/>
        <w:rPr>
          <w:b/>
          <w:u w:val="single"/>
        </w:rPr>
      </w:pPr>
      <w:r>
        <w:rPr>
          <w:b/>
          <w:u w:val="single"/>
        </w:rPr>
        <w:t>Functional Dependencies:</w:t>
      </w:r>
    </w:p>
    <w:p w14:paraId="0AB9C621" w14:textId="77777777" w:rsidR="00246770" w:rsidRDefault="005A722E">
      <w:pPr>
        <w:numPr>
          <w:ilvl w:val="0"/>
          <w:numId w:val="12"/>
        </w:numPr>
        <w:spacing w:before="240" w:after="240"/>
      </w:pPr>
      <w:r>
        <w:rPr>
          <w:rFonts w:ascii="Arial Unicode MS" w:eastAsia="Arial Unicode MS" w:hAnsi="Arial Unicode MS" w:cs="Arial Unicode MS"/>
        </w:rPr>
        <w:t>Store_name,store_phNum →  opening_time, closing_time, branch_id, Store_phNum</w:t>
      </w:r>
    </w:p>
    <w:p w14:paraId="13F2A526" w14:textId="77777777" w:rsidR="00246770" w:rsidRDefault="00246770"/>
    <w:p w14:paraId="5EB66F61" w14:textId="77777777" w:rsidR="00246770" w:rsidRDefault="005A722E">
      <w:pPr>
        <w:rPr>
          <w:b/>
          <w:u w:val="single"/>
        </w:rPr>
      </w:pPr>
      <w:r>
        <w:rPr>
          <w:b/>
          <w:u w:val="single"/>
        </w:rPr>
        <w:t>Normalization:</w:t>
      </w:r>
    </w:p>
    <w:p w14:paraId="17DBCE82" w14:textId="77777777" w:rsidR="00246770" w:rsidRDefault="00246770">
      <w:pPr>
        <w:rPr>
          <w:b/>
          <w:u w:val="single"/>
        </w:rPr>
      </w:pPr>
    </w:p>
    <w:p w14:paraId="668E04C6" w14:textId="77777777" w:rsidR="00246770" w:rsidRDefault="005A722E">
      <w:pPr>
        <w:numPr>
          <w:ilvl w:val="0"/>
          <w:numId w:val="23"/>
        </w:numPr>
      </w:pPr>
      <w:r>
        <w:t xml:space="preserve">“store_name” is a </w:t>
      </w:r>
      <w:r>
        <w:rPr>
          <w:b/>
        </w:rPr>
        <w:t xml:space="preserve">primary </w:t>
      </w:r>
      <w:r>
        <w:t xml:space="preserve">key, and store_phNum is a candidate key for this relational schema. Therefore, together they form a </w:t>
      </w:r>
      <w:r>
        <w:rPr>
          <w:b/>
        </w:rPr>
        <w:t xml:space="preserve">superkey </w:t>
      </w:r>
      <w:r>
        <w:t xml:space="preserve">and this relational schema is in </w:t>
      </w:r>
      <w:r>
        <w:rPr>
          <w:b/>
        </w:rPr>
        <w:t>BCNF</w:t>
      </w:r>
      <w:r>
        <w:t>.</w:t>
      </w:r>
    </w:p>
    <w:p w14:paraId="715A1EEE" w14:textId="77777777" w:rsidR="00246770" w:rsidRDefault="00246770">
      <w:pPr>
        <w:ind w:left="720"/>
      </w:pPr>
    </w:p>
    <w:p w14:paraId="29618C18" w14:textId="77777777" w:rsidR="00246770" w:rsidRDefault="00246770"/>
    <w:p w14:paraId="1E484379" w14:textId="77777777" w:rsidR="00246770" w:rsidRDefault="00246770"/>
    <w:p w14:paraId="555128C3" w14:textId="77777777" w:rsidR="00246770" w:rsidRDefault="00246770"/>
    <w:p w14:paraId="25959656" w14:textId="77777777" w:rsidR="00246770" w:rsidRDefault="00246770"/>
    <w:p w14:paraId="76B51E61" w14:textId="77777777" w:rsidR="00246770" w:rsidRDefault="00246770"/>
    <w:p w14:paraId="1D5B77D6" w14:textId="77777777" w:rsidR="00246770" w:rsidRDefault="00246770"/>
    <w:p w14:paraId="59110550" w14:textId="77777777" w:rsidR="00246770" w:rsidRDefault="005A722E">
      <w:r>
        <w:rPr>
          <w:b/>
          <w:u w:val="single"/>
        </w:rPr>
        <w:t>13) Visitor</w:t>
      </w:r>
      <w:r>
        <w:t>(visitor_id, visitor_name, visitor_phNum)</w:t>
      </w:r>
    </w:p>
    <w:p w14:paraId="7D05AD38" w14:textId="77777777" w:rsidR="00246770" w:rsidRDefault="00246770"/>
    <w:p w14:paraId="5DD33168" w14:textId="77777777" w:rsidR="00246770" w:rsidRDefault="00246770"/>
    <w:tbl>
      <w:tblPr>
        <w:tblStyle w:val="ac"/>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246770" w14:paraId="2090E86C" w14:textId="77777777">
        <w:tc>
          <w:tcPr>
            <w:tcW w:w="3009" w:type="dxa"/>
            <w:shd w:val="clear" w:color="auto" w:fill="auto"/>
            <w:tcMar>
              <w:top w:w="100" w:type="dxa"/>
              <w:left w:w="100" w:type="dxa"/>
              <w:bottom w:w="100" w:type="dxa"/>
              <w:right w:w="100" w:type="dxa"/>
            </w:tcMar>
          </w:tcPr>
          <w:p w14:paraId="0A1B4A90" w14:textId="77777777" w:rsidR="00246770" w:rsidRDefault="005A722E">
            <w:pPr>
              <w:widowControl w:val="0"/>
              <w:spacing w:line="240" w:lineRule="auto"/>
            </w:pPr>
            <w:r>
              <w:t>Visitor_id</w:t>
            </w:r>
          </w:p>
        </w:tc>
        <w:tc>
          <w:tcPr>
            <w:tcW w:w="3009" w:type="dxa"/>
            <w:shd w:val="clear" w:color="auto" w:fill="auto"/>
            <w:tcMar>
              <w:top w:w="100" w:type="dxa"/>
              <w:left w:w="100" w:type="dxa"/>
              <w:bottom w:w="100" w:type="dxa"/>
              <w:right w:w="100" w:type="dxa"/>
            </w:tcMar>
          </w:tcPr>
          <w:p w14:paraId="54081961" w14:textId="77777777" w:rsidR="00246770" w:rsidRDefault="005A722E">
            <w:pPr>
              <w:widowControl w:val="0"/>
              <w:spacing w:line="240" w:lineRule="auto"/>
            </w:pPr>
            <w:r>
              <w:t>visitor_name</w:t>
            </w:r>
          </w:p>
        </w:tc>
        <w:tc>
          <w:tcPr>
            <w:tcW w:w="3009" w:type="dxa"/>
            <w:shd w:val="clear" w:color="auto" w:fill="auto"/>
            <w:tcMar>
              <w:top w:w="100" w:type="dxa"/>
              <w:left w:w="100" w:type="dxa"/>
              <w:bottom w:w="100" w:type="dxa"/>
              <w:right w:w="100" w:type="dxa"/>
            </w:tcMar>
          </w:tcPr>
          <w:p w14:paraId="55C27860" w14:textId="77777777" w:rsidR="00246770" w:rsidRDefault="005A722E">
            <w:pPr>
              <w:widowControl w:val="0"/>
              <w:spacing w:line="240" w:lineRule="auto"/>
            </w:pPr>
            <w:r>
              <w:t>visitor_phNum</w:t>
            </w:r>
          </w:p>
        </w:tc>
      </w:tr>
      <w:tr w:rsidR="00246770" w14:paraId="65C4DB25" w14:textId="77777777">
        <w:tc>
          <w:tcPr>
            <w:tcW w:w="3009" w:type="dxa"/>
            <w:shd w:val="clear" w:color="auto" w:fill="auto"/>
            <w:tcMar>
              <w:top w:w="100" w:type="dxa"/>
              <w:left w:w="100" w:type="dxa"/>
              <w:bottom w:w="100" w:type="dxa"/>
              <w:right w:w="100" w:type="dxa"/>
            </w:tcMar>
          </w:tcPr>
          <w:p w14:paraId="72314023" w14:textId="77777777" w:rsidR="00246770" w:rsidRDefault="005A722E">
            <w:pPr>
              <w:widowControl w:val="0"/>
              <w:spacing w:line="240" w:lineRule="auto"/>
            </w:pPr>
            <w:r>
              <w:t>4</w:t>
            </w:r>
          </w:p>
        </w:tc>
        <w:tc>
          <w:tcPr>
            <w:tcW w:w="3009" w:type="dxa"/>
            <w:shd w:val="clear" w:color="auto" w:fill="auto"/>
            <w:tcMar>
              <w:top w:w="100" w:type="dxa"/>
              <w:left w:w="100" w:type="dxa"/>
              <w:bottom w:w="100" w:type="dxa"/>
              <w:right w:w="100" w:type="dxa"/>
            </w:tcMar>
          </w:tcPr>
          <w:p w14:paraId="667674CD" w14:textId="77777777" w:rsidR="00246770" w:rsidRDefault="005A722E">
            <w:pPr>
              <w:widowControl w:val="0"/>
              <w:spacing w:line="240" w:lineRule="auto"/>
            </w:pPr>
            <w:r>
              <w:t>Nahla Baalbaki</w:t>
            </w:r>
          </w:p>
        </w:tc>
        <w:tc>
          <w:tcPr>
            <w:tcW w:w="3009" w:type="dxa"/>
            <w:shd w:val="clear" w:color="auto" w:fill="auto"/>
            <w:tcMar>
              <w:top w:w="100" w:type="dxa"/>
              <w:left w:w="100" w:type="dxa"/>
              <w:bottom w:w="100" w:type="dxa"/>
              <w:right w:w="100" w:type="dxa"/>
            </w:tcMar>
          </w:tcPr>
          <w:p w14:paraId="696BC080" w14:textId="77777777" w:rsidR="00246770" w:rsidRDefault="005A722E">
            <w:pPr>
              <w:widowControl w:val="0"/>
              <w:spacing w:line="240" w:lineRule="auto"/>
            </w:pPr>
            <w:r>
              <w:t>78234876</w:t>
            </w:r>
          </w:p>
        </w:tc>
      </w:tr>
    </w:tbl>
    <w:p w14:paraId="4C1802D1" w14:textId="77777777" w:rsidR="00246770" w:rsidRDefault="00246770"/>
    <w:p w14:paraId="5030E6BD" w14:textId="77777777" w:rsidR="00246770" w:rsidRDefault="00246770"/>
    <w:p w14:paraId="7F10C031" w14:textId="77777777" w:rsidR="00246770" w:rsidRDefault="005A722E">
      <w:pPr>
        <w:rPr>
          <w:b/>
          <w:u w:val="single"/>
        </w:rPr>
      </w:pPr>
      <w:r>
        <w:rPr>
          <w:b/>
          <w:u w:val="single"/>
        </w:rPr>
        <w:t>Functional Dependencies:</w:t>
      </w:r>
    </w:p>
    <w:p w14:paraId="40AA0858" w14:textId="77777777" w:rsidR="00246770" w:rsidRDefault="00246770">
      <w:pPr>
        <w:rPr>
          <w:b/>
          <w:u w:val="single"/>
        </w:rPr>
      </w:pPr>
    </w:p>
    <w:p w14:paraId="560EEB37" w14:textId="77777777" w:rsidR="00246770" w:rsidRDefault="005A722E">
      <w:pPr>
        <w:numPr>
          <w:ilvl w:val="0"/>
          <w:numId w:val="3"/>
        </w:numPr>
      </w:pPr>
      <w:r>
        <w:rPr>
          <w:rFonts w:ascii="Arial Unicode MS" w:eastAsia="Arial Unicode MS" w:hAnsi="Arial Unicode MS" w:cs="Arial Unicode MS"/>
        </w:rPr>
        <w:t>Visitor_id, visitor_phNum, visitor_name → visitor_name, visitor_phNum,.</w:t>
      </w:r>
    </w:p>
    <w:p w14:paraId="15626F41" w14:textId="77777777" w:rsidR="00246770" w:rsidRDefault="00246770"/>
    <w:p w14:paraId="7C52D505" w14:textId="77777777" w:rsidR="00246770" w:rsidRDefault="005A722E">
      <w:pPr>
        <w:rPr>
          <w:b/>
          <w:u w:val="single"/>
        </w:rPr>
      </w:pPr>
      <w:r>
        <w:rPr>
          <w:b/>
          <w:u w:val="single"/>
        </w:rPr>
        <w:t>Normalization:</w:t>
      </w:r>
    </w:p>
    <w:p w14:paraId="10C31ACE" w14:textId="77777777" w:rsidR="00246770" w:rsidRDefault="00246770">
      <w:pPr>
        <w:rPr>
          <w:b/>
          <w:u w:val="single"/>
        </w:rPr>
      </w:pPr>
    </w:p>
    <w:p w14:paraId="27E7F939" w14:textId="77777777" w:rsidR="00246770" w:rsidRDefault="005A722E">
      <w:pPr>
        <w:numPr>
          <w:ilvl w:val="0"/>
          <w:numId w:val="22"/>
        </w:numPr>
      </w:pPr>
      <w:r>
        <w:t xml:space="preserve">The above FD satisfies both </w:t>
      </w:r>
      <w:r>
        <w:rPr>
          <w:b/>
        </w:rPr>
        <w:t xml:space="preserve">BCNF </w:t>
      </w:r>
      <w:r>
        <w:t xml:space="preserve">properties; it is </w:t>
      </w:r>
      <w:r>
        <w:rPr>
          <w:b/>
        </w:rPr>
        <w:t xml:space="preserve">trivial </w:t>
      </w:r>
      <w:r>
        <w:t xml:space="preserve">and the left side is a </w:t>
      </w:r>
      <w:r>
        <w:rPr>
          <w:b/>
        </w:rPr>
        <w:t>superkey</w:t>
      </w:r>
      <w:r>
        <w:t>.</w:t>
      </w:r>
    </w:p>
    <w:p w14:paraId="0950D5E1" w14:textId="77777777" w:rsidR="00246770" w:rsidRDefault="00246770"/>
    <w:p w14:paraId="7D29C7DD" w14:textId="77777777" w:rsidR="00246770" w:rsidRDefault="00246770"/>
    <w:p w14:paraId="46E57327" w14:textId="77777777" w:rsidR="00246770" w:rsidRDefault="005A722E">
      <w:r>
        <w:rPr>
          <w:b/>
          <w:u w:val="single"/>
        </w:rPr>
        <w:t>14) Credit_Card</w:t>
      </w:r>
      <w:r>
        <w:t>(card_number, pin_code, expiry_date)</w:t>
      </w:r>
    </w:p>
    <w:p w14:paraId="6B7F8166" w14:textId="77777777" w:rsidR="00246770" w:rsidRDefault="00246770"/>
    <w:p w14:paraId="159404EB" w14:textId="77777777" w:rsidR="00246770" w:rsidRDefault="00246770"/>
    <w:tbl>
      <w:tblPr>
        <w:tblStyle w:val="ad"/>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246770" w14:paraId="73EE59C8" w14:textId="77777777">
        <w:tc>
          <w:tcPr>
            <w:tcW w:w="3009" w:type="dxa"/>
            <w:shd w:val="clear" w:color="auto" w:fill="auto"/>
            <w:tcMar>
              <w:top w:w="100" w:type="dxa"/>
              <w:left w:w="100" w:type="dxa"/>
              <w:bottom w:w="100" w:type="dxa"/>
              <w:right w:w="100" w:type="dxa"/>
            </w:tcMar>
          </w:tcPr>
          <w:p w14:paraId="6A8D5D59" w14:textId="77777777" w:rsidR="00246770" w:rsidRDefault="005A722E">
            <w:pPr>
              <w:widowControl w:val="0"/>
              <w:spacing w:line="240" w:lineRule="auto"/>
            </w:pPr>
            <w:r>
              <w:t>card_number</w:t>
            </w:r>
          </w:p>
        </w:tc>
        <w:tc>
          <w:tcPr>
            <w:tcW w:w="3009" w:type="dxa"/>
            <w:shd w:val="clear" w:color="auto" w:fill="auto"/>
            <w:tcMar>
              <w:top w:w="100" w:type="dxa"/>
              <w:left w:w="100" w:type="dxa"/>
              <w:bottom w:w="100" w:type="dxa"/>
              <w:right w:w="100" w:type="dxa"/>
            </w:tcMar>
          </w:tcPr>
          <w:p w14:paraId="4C42FF17" w14:textId="77777777" w:rsidR="00246770" w:rsidRDefault="005A722E">
            <w:pPr>
              <w:widowControl w:val="0"/>
              <w:spacing w:line="240" w:lineRule="auto"/>
            </w:pPr>
            <w:r>
              <w:t>pin_code</w:t>
            </w:r>
          </w:p>
        </w:tc>
        <w:tc>
          <w:tcPr>
            <w:tcW w:w="3009" w:type="dxa"/>
            <w:shd w:val="clear" w:color="auto" w:fill="auto"/>
            <w:tcMar>
              <w:top w:w="100" w:type="dxa"/>
              <w:left w:w="100" w:type="dxa"/>
              <w:bottom w:w="100" w:type="dxa"/>
              <w:right w:w="100" w:type="dxa"/>
            </w:tcMar>
          </w:tcPr>
          <w:p w14:paraId="4140F471" w14:textId="77777777" w:rsidR="00246770" w:rsidRDefault="005A722E">
            <w:pPr>
              <w:widowControl w:val="0"/>
              <w:spacing w:line="240" w:lineRule="auto"/>
            </w:pPr>
            <w:r>
              <w:t>expiry_date</w:t>
            </w:r>
          </w:p>
        </w:tc>
      </w:tr>
      <w:tr w:rsidR="00246770" w14:paraId="765AD3A2" w14:textId="77777777">
        <w:tc>
          <w:tcPr>
            <w:tcW w:w="3009" w:type="dxa"/>
            <w:shd w:val="clear" w:color="auto" w:fill="auto"/>
            <w:tcMar>
              <w:top w:w="100" w:type="dxa"/>
              <w:left w:w="100" w:type="dxa"/>
              <w:bottom w:w="100" w:type="dxa"/>
              <w:right w:w="100" w:type="dxa"/>
            </w:tcMar>
          </w:tcPr>
          <w:p w14:paraId="19F7397B" w14:textId="77777777" w:rsidR="00246770" w:rsidRDefault="005A722E">
            <w:pPr>
              <w:widowControl w:val="0"/>
              <w:spacing w:line="240" w:lineRule="auto"/>
            </w:pPr>
            <w:r>
              <w:t>125478521225632</w:t>
            </w:r>
          </w:p>
        </w:tc>
        <w:tc>
          <w:tcPr>
            <w:tcW w:w="3009" w:type="dxa"/>
            <w:shd w:val="clear" w:color="auto" w:fill="auto"/>
            <w:tcMar>
              <w:top w:w="100" w:type="dxa"/>
              <w:left w:w="100" w:type="dxa"/>
              <w:bottom w:w="100" w:type="dxa"/>
              <w:right w:w="100" w:type="dxa"/>
            </w:tcMar>
          </w:tcPr>
          <w:p w14:paraId="3C64E5D9" w14:textId="77777777" w:rsidR="00246770" w:rsidRDefault="005A722E">
            <w:pPr>
              <w:widowControl w:val="0"/>
              <w:spacing w:line="240" w:lineRule="auto"/>
            </w:pPr>
            <w:r>
              <w:t>1321</w:t>
            </w:r>
          </w:p>
        </w:tc>
        <w:tc>
          <w:tcPr>
            <w:tcW w:w="3009" w:type="dxa"/>
            <w:shd w:val="clear" w:color="auto" w:fill="auto"/>
            <w:tcMar>
              <w:top w:w="100" w:type="dxa"/>
              <w:left w:w="100" w:type="dxa"/>
              <w:bottom w:w="100" w:type="dxa"/>
              <w:right w:w="100" w:type="dxa"/>
            </w:tcMar>
          </w:tcPr>
          <w:p w14:paraId="05D27839" w14:textId="77777777" w:rsidR="00246770" w:rsidRDefault="005A722E">
            <w:pPr>
              <w:widowControl w:val="0"/>
              <w:spacing w:line="240" w:lineRule="auto"/>
            </w:pPr>
            <w:r>
              <w:t>2025-01-01</w:t>
            </w:r>
          </w:p>
        </w:tc>
      </w:tr>
    </w:tbl>
    <w:p w14:paraId="1575DF25" w14:textId="77777777" w:rsidR="00246770" w:rsidRDefault="00246770"/>
    <w:p w14:paraId="65FE5A7E" w14:textId="77777777" w:rsidR="00246770" w:rsidRDefault="00246770"/>
    <w:p w14:paraId="69E27B9F" w14:textId="77777777" w:rsidR="00246770" w:rsidRDefault="005A722E">
      <w:pPr>
        <w:rPr>
          <w:b/>
          <w:u w:val="single"/>
        </w:rPr>
      </w:pPr>
      <w:r>
        <w:rPr>
          <w:b/>
          <w:u w:val="single"/>
        </w:rPr>
        <w:t>Functional Dependencies:</w:t>
      </w:r>
    </w:p>
    <w:p w14:paraId="30AD7986" w14:textId="77777777" w:rsidR="00246770" w:rsidRDefault="00246770">
      <w:pPr>
        <w:rPr>
          <w:b/>
          <w:u w:val="single"/>
        </w:rPr>
      </w:pPr>
    </w:p>
    <w:p w14:paraId="0A1BDFB3" w14:textId="77777777" w:rsidR="00246770" w:rsidRDefault="005A722E">
      <w:pPr>
        <w:numPr>
          <w:ilvl w:val="0"/>
          <w:numId w:val="3"/>
        </w:numPr>
      </w:pPr>
      <w:r>
        <w:rPr>
          <w:rFonts w:ascii="Arial Unicode MS" w:eastAsia="Arial Unicode MS" w:hAnsi="Arial Unicode MS" w:cs="Arial Unicode MS"/>
        </w:rPr>
        <w:t>card_number→ pin_code,expiry_date.</w:t>
      </w:r>
    </w:p>
    <w:p w14:paraId="6A619D95" w14:textId="77777777" w:rsidR="00246770" w:rsidRDefault="00246770"/>
    <w:p w14:paraId="3DE748E0" w14:textId="77777777" w:rsidR="00246770" w:rsidRDefault="005A722E">
      <w:pPr>
        <w:rPr>
          <w:b/>
          <w:u w:val="single"/>
        </w:rPr>
      </w:pPr>
      <w:r>
        <w:rPr>
          <w:b/>
          <w:u w:val="single"/>
        </w:rPr>
        <w:t>Normalization:</w:t>
      </w:r>
    </w:p>
    <w:p w14:paraId="6CE39ADB" w14:textId="77777777" w:rsidR="00246770" w:rsidRDefault="00246770">
      <w:pPr>
        <w:rPr>
          <w:b/>
          <w:u w:val="single"/>
        </w:rPr>
      </w:pPr>
    </w:p>
    <w:p w14:paraId="72B8A975" w14:textId="77777777" w:rsidR="00246770" w:rsidRDefault="005A722E">
      <w:pPr>
        <w:numPr>
          <w:ilvl w:val="0"/>
          <w:numId w:val="22"/>
        </w:numPr>
      </w:pPr>
      <w:r>
        <w:t xml:space="preserve">The above FD satisfies both </w:t>
      </w:r>
      <w:r>
        <w:rPr>
          <w:b/>
        </w:rPr>
        <w:t xml:space="preserve">BCNF </w:t>
      </w:r>
      <w:r>
        <w:t xml:space="preserve">properties; it is </w:t>
      </w:r>
      <w:r>
        <w:rPr>
          <w:b/>
        </w:rPr>
        <w:t xml:space="preserve">trivial </w:t>
      </w:r>
      <w:r>
        <w:t xml:space="preserve">and the left side is a </w:t>
      </w:r>
      <w:r>
        <w:rPr>
          <w:b/>
        </w:rPr>
        <w:t>superkey</w:t>
      </w:r>
      <w:r>
        <w:t>.</w:t>
      </w:r>
    </w:p>
    <w:p w14:paraId="3149EEE8" w14:textId="77777777" w:rsidR="00246770" w:rsidRDefault="00246770"/>
    <w:p w14:paraId="7C5F086E" w14:textId="77777777" w:rsidR="00246770" w:rsidRDefault="00246770"/>
    <w:p w14:paraId="64D34F1B" w14:textId="77777777" w:rsidR="00246770" w:rsidRDefault="00246770"/>
    <w:p w14:paraId="198EB56C" w14:textId="77777777" w:rsidR="00246770" w:rsidRDefault="00246770"/>
    <w:p w14:paraId="12D2B852" w14:textId="77777777" w:rsidR="00246770" w:rsidRDefault="00246770"/>
    <w:p w14:paraId="38F5CB3A" w14:textId="77777777" w:rsidR="00246770" w:rsidRDefault="00246770"/>
    <w:p w14:paraId="488234B4" w14:textId="77777777" w:rsidR="00246770" w:rsidRDefault="005A722E">
      <w:r>
        <w:t xml:space="preserve">1. </w:t>
      </w:r>
      <w:r>
        <w:rPr>
          <w:b/>
        </w:rPr>
        <w:t>dept_emp:</w:t>
      </w:r>
      <w:r>
        <w:t xml:space="preserve"> This relation between department and Employee shows that the department has more than 1 employee however the employee has only one department where he belongs to.</w:t>
      </w:r>
    </w:p>
    <w:p w14:paraId="462CC5EA" w14:textId="77777777" w:rsidR="00246770" w:rsidRDefault="00246770"/>
    <w:p w14:paraId="3EB18AC2" w14:textId="77777777" w:rsidR="00246770" w:rsidRDefault="00246770"/>
    <w:tbl>
      <w:tblPr>
        <w:tblStyle w:val="ae"/>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246770" w14:paraId="4C9DDB27" w14:textId="77777777">
        <w:tc>
          <w:tcPr>
            <w:tcW w:w="2257" w:type="dxa"/>
            <w:shd w:val="clear" w:color="auto" w:fill="auto"/>
            <w:tcMar>
              <w:top w:w="100" w:type="dxa"/>
              <w:left w:w="100" w:type="dxa"/>
              <w:bottom w:w="100" w:type="dxa"/>
              <w:right w:w="100" w:type="dxa"/>
            </w:tcMar>
          </w:tcPr>
          <w:p w14:paraId="3C250BC5" w14:textId="77777777" w:rsidR="00246770" w:rsidRDefault="005A722E">
            <w:pPr>
              <w:widowControl w:val="0"/>
              <w:pBdr>
                <w:top w:val="nil"/>
                <w:left w:val="nil"/>
                <w:bottom w:val="nil"/>
                <w:right w:val="nil"/>
                <w:between w:val="nil"/>
              </w:pBdr>
              <w:spacing w:line="240" w:lineRule="auto"/>
            </w:pPr>
            <w:r>
              <w:t>Emp_ID</w:t>
            </w:r>
          </w:p>
        </w:tc>
        <w:tc>
          <w:tcPr>
            <w:tcW w:w="2257" w:type="dxa"/>
            <w:shd w:val="clear" w:color="auto" w:fill="auto"/>
            <w:tcMar>
              <w:top w:w="100" w:type="dxa"/>
              <w:left w:w="100" w:type="dxa"/>
              <w:bottom w:w="100" w:type="dxa"/>
              <w:right w:w="100" w:type="dxa"/>
            </w:tcMar>
          </w:tcPr>
          <w:p w14:paraId="74414F7E" w14:textId="77777777" w:rsidR="00246770" w:rsidRDefault="005A722E">
            <w:pPr>
              <w:widowControl w:val="0"/>
              <w:pBdr>
                <w:top w:val="nil"/>
                <w:left w:val="nil"/>
                <w:bottom w:val="nil"/>
                <w:right w:val="nil"/>
                <w:between w:val="nil"/>
              </w:pBdr>
              <w:spacing w:line="240" w:lineRule="auto"/>
            </w:pPr>
            <w:r>
              <w:t>Dep_Name</w:t>
            </w:r>
          </w:p>
        </w:tc>
        <w:tc>
          <w:tcPr>
            <w:tcW w:w="2257" w:type="dxa"/>
            <w:shd w:val="clear" w:color="auto" w:fill="auto"/>
            <w:tcMar>
              <w:top w:w="100" w:type="dxa"/>
              <w:left w:w="100" w:type="dxa"/>
              <w:bottom w:w="100" w:type="dxa"/>
              <w:right w:w="100" w:type="dxa"/>
            </w:tcMar>
          </w:tcPr>
          <w:p w14:paraId="08938731" w14:textId="77777777" w:rsidR="00246770" w:rsidRDefault="005A722E">
            <w:pPr>
              <w:widowControl w:val="0"/>
              <w:pBdr>
                <w:top w:val="nil"/>
                <w:left w:val="nil"/>
                <w:bottom w:val="nil"/>
                <w:right w:val="nil"/>
                <w:between w:val="nil"/>
              </w:pBdr>
              <w:spacing w:line="240" w:lineRule="auto"/>
            </w:pPr>
            <w:r>
              <w:t>Shift_Dstart</w:t>
            </w:r>
          </w:p>
        </w:tc>
        <w:tc>
          <w:tcPr>
            <w:tcW w:w="2257" w:type="dxa"/>
            <w:shd w:val="clear" w:color="auto" w:fill="auto"/>
            <w:tcMar>
              <w:top w:w="100" w:type="dxa"/>
              <w:left w:w="100" w:type="dxa"/>
              <w:bottom w:w="100" w:type="dxa"/>
              <w:right w:w="100" w:type="dxa"/>
            </w:tcMar>
          </w:tcPr>
          <w:p w14:paraId="1EB6245E" w14:textId="77777777" w:rsidR="00246770" w:rsidRDefault="005A722E">
            <w:pPr>
              <w:widowControl w:val="0"/>
              <w:pBdr>
                <w:top w:val="nil"/>
                <w:left w:val="nil"/>
                <w:bottom w:val="nil"/>
                <w:right w:val="nil"/>
                <w:between w:val="nil"/>
              </w:pBdr>
              <w:spacing w:line="240" w:lineRule="auto"/>
            </w:pPr>
            <w:r>
              <w:t>Shift_Dend</w:t>
            </w:r>
          </w:p>
        </w:tc>
      </w:tr>
    </w:tbl>
    <w:p w14:paraId="5EED3910" w14:textId="77777777" w:rsidR="00246770" w:rsidRDefault="00246770"/>
    <w:p w14:paraId="4DB3091B" w14:textId="77777777" w:rsidR="00246770" w:rsidRDefault="005A722E">
      <w:pPr>
        <w:rPr>
          <w:b/>
          <w:u w:val="single"/>
        </w:rPr>
      </w:pPr>
      <w:r>
        <w:rPr>
          <w:b/>
          <w:u w:val="single"/>
        </w:rPr>
        <w:t>Functional dependencies :</w:t>
      </w:r>
    </w:p>
    <w:p w14:paraId="68713908" w14:textId="77777777" w:rsidR="00246770" w:rsidRDefault="00246770">
      <w:pPr>
        <w:rPr>
          <w:b/>
          <w:u w:val="single"/>
        </w:rPr>
      </w:pPr>
    </w:p>
    <w:p w14:paraId="5AA5DB25" w14:textId="77777777" w:rsidR="00246770" w:rsidRDefault="005A722E">
      <w:pPr>
        <w:numPr>
          <w:ilvl w:val="0"/>
          <w:numId w:val="13"/>
        </w:numPr>
      </w:pPr>
      <w:r>
        <w:rPr>
          <w:rFonts w:ascii="Arial Unicode MS" w:eastAsia="Arial Unicode MS" w:hAnsi="Arial Unicode MS" w:cs="Arial Unicode MS"/>
        </w:rPr>
        <w:t>Emp_ID → Dep_Name, Shift_Dstart, Shift_Dend</w:t>
      </w:r>
    </w:p>
    <w:p w14:paraId="27D50238" w14:textId="77777777" w:rsidR="00246770" w:rsidRDefault="00246770"/>
    <w:p w14:paraId="31C2E7C6" w14:textId="77777777" w:rsidR="00246770" w:rsidRDefault="005A722E">
      <w:pPr>
        <w:rPr>
          <w:b/>
          <w:u w:val="single"/>
        </w:rPr>
      </w:pPr>
      <w:r>
        <w:rPr>
          <w:b/>
          <w:u w:val="single"/>
        </w:rPr>
        <w:t>Normalization :</w:t>
      </w:r>
    </w:p>
    <w:p w14:paraId="1D427112" w14:textId="77777777" w:rsidR="00246770" w:rsidRDefault="00246770">
      <w:pPr>
        <w:rPr>
          <w:b/>
          <w:u w:val="single"/>
        </w:rPr>
      </w:pPr>
    </w:p>
    <w:p w14:paraId="18F886B9" w14:textId="77777777" w:rsidR="00246770" w:rsidRDefault="005A722E">
      <w:pPr>
        <w:numPr>
          <w:ilvl w:val="0"/>
          <w:numId w:val="18"/>
        </w:numPr>
        <w:rPr>
          <w:b/>
        </w:rPr>
      </w:pPr>
      <w:r>
        <w:rPr>
          <w:b/>
        </w:rPr>
        <w:t>“</w:t>
      </w:r>
      <w:r>
        <w:t xml:space="preserve">Emp_ID” is the primary key, and thus the </w:t>
      </w:r>
      <w:r>
        <w:rPr>
          <w:b/>
        </w:rPr>
        <w:t>superkey</w:t>
      </w:r>
      <w:r>
        <w:t xml:space="preserve">, so the above table is in </w:t>
      </w:r>
      <w:r>
        <w:rPr>
          <w:b/>
        </w:rPr>
        <w:t>BCNF</w:t>
      </w:r>
      <w:r>
        <w:t>.</w:t>
      </w:r>
    </w:p>
    <w:p w14:paraId="1155301E" w14:textId="77777777" w:rsidR="00246770" w:rsidRDefault="00246770">
      <w:pPr>
        <w:rPr>
          <w:b/>
          <w:u w:val="single"/>
        </w:rPr>
      </w:pPr>
    </w:p>
    <w:p w14:paraId="0C239843" w14:textId="77777777" w:rsidR="00246770" w:rsidRDefault="00246770">
      <w:pPr>
        <w:rPr>
          <w:b/>
          <w:u w:val="single"/>
        </w:rPr>
      </w:pPr>
    </w:p>
    <w:p w14:paraId="4C950001" w14:textId="77777777" w:rsidR="00246770" w:rsidRDefault="00246770">
      <w:pPr>
        <w:rPr>
          <w:b/>
          <w:u w:val="single"/>
        </w:rPr>
      </w:pPr>
    </w:p>
    <w:p w14:paraId="0B2E1303" w14:textId="77777777" w:rsidR="00246770" w:rsidRDefault="005A722E">
      <w:r>
        <w:t>2.</w:t>
      </w:r>
      <w:r>
        <w:rPr>
          <w:b/>
        </w:rPr>
        <w:t xml:space="preserve"> Employs</w:t>
      </w:r>
      <w:r>
        <w:t xml:space="preserve"> : This relation is between Branch and Employee. It is one to many since a branch can employ numerous employees but employees can only work at one branch. This relation ensures total participation since every employee works at a branch and every branch has employees.</w:t>
      </w:r>
    </w:p>
    <w:p w14:paraId="019C1C1B" w14:textId="77777777" w:rsidR="00246770" w:rsidRDefault="00246770"/>
    <w:tbl>
      <w:tblPr>
        <w:tblStyle w:val="af"/>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246770" w14:paraId="432A9A3C" w14:textId="77777777">
        <w:tc>
          <w:tcPr>
            <w:tcW w:w="4514" w:type="dxa"/>
            <w:shd w:val="clear" w:color="auto" w:fill="auto"/>
            <w:tcMar>
              <w:top w:w="100" w:type="dxa"/>
              <w:left w:w="100" w:type="dxa"/>
              <w:bottom w:w="100" w:type="dxa"/>
              <w:right w:w="100" w:type="dxa"/>
            </w:tcMar>
          </w:tcPr>
          <w:p w14:paraId="5CEEEC42" w14:textId="77777777" w:rsidR="00246770" w:rsidRDefault="005A722E">
            <w:pPr>
              <w:widowControl w:val="0"/>
              <w:pBdr>
                <w:top w:val="nil"/>
                <w:left w:val="nil"/>
                <w:bottom w:val="nil"/>
                <w:right w:val="nil"/>
                <w:between w:val="nil"/>
              </w:pBdr>
              <w:spacing w:line="240" w:lineRule="auto"/>
            </w:pPr>
            <w:r>
              <w:t>Emp_ID</w:t>
            </w:r>
          </w:p>
        </w:tc>
        <w:tc>
          <w:tcPr>
            <w:tcW w:w="4514" w:type="dxa"/>
            <w:shd w:val="clear" w:color="auto" w:fill="auto"/>
            <w:tcMar>
              <w:top w:w="100" w:type="dxa"/>
              <w:left w:w="100" w:type="dxa"/>
              <w:bottom w:w="100" w:type="dxa"/>
              <w:right w:w="100" w:type="dxa"/>
            </w:tcMar>
          </w:tcPr>
          <w:p w14:paraId="54EA7F83" w14:textId="77777777" w:rsidR="00246770" w:rsidRDefault="005A722E">
            <w:pPr>
              <w:widowControl w:val="0"/>
              <w:pBdr>
                <w:top w:val="nil"/>
                <w:left w:val="nil"/>
                <w:bottom w:val="nil"/>
                <w:right w:val="nil"/>
                <w:between w:val="nil"/>
              </w:pBdr>
              <w:spacing w:line="240" w:lineRule="auto"/>
            </w:pPr>
            <w:r>
              <w:t>Branch_ID</w:t>
            </w:r>
          </w:p>
        </w:tc>
      </w:tr>
    </w:tbl>
    <w:p w14:paraId="546BBAE0" w14:textId="77777777" w:rsidR="00246770" w:rsidRDefault="00246770">
      <w:pPr>
        <w:rPr>
          <w:b/>
          <w:u w:val="single"/>
        </w:rPr>
      </w:pPr>
    </w:p>
    <w:p w14:paraId="43ECFD5D" w14:textId="77777777" w:rsidR="00246770" w:rsidRDefault="005A722E">
      <w:pPr>
        <w:rPr>
          <w:b/>
          <w:u w:val="single"/>
        </w:rPr>
      </w:pPr>
      <w:r>
        <w:rPr>
          <w:b/>
          <w:u w:val="single"/>
        </w:rPr>
        <w:t>Functional dependencies :</w:t>
      </w:r>
    </w:p>
    <w:p w14:paraId="75C0B864" w14:textId="77777777" w:rsidR="00246770" w:rsidRDefault="00246770">
      <w:pPr>
        <w:rPr>
          <w:b/>
          <w:u w:val="single"/>
        </w:rPr>
      </w:pPr>
    </w:p>
    <w:p w14:paraId="7D6ECBD6" w14:textId="77777777" w:rsidR="00246770" w:rsidRDefault="005A722E">
      <w:pPr>
        <w:numPr>
          <w:ilvl w:val="0"/>
          <w:numId w:val="13"/>
        </w:numPr>
      </w:pPr>
      <w:r>
        <w:rPr>
          <w:rFonts w:ascii="Arial Unicode MS" w:eastAsia="Arial Unicode MS" w:hAnsi="Arial Unicode MS" w:cs="Arial Unicode MS"/>
        </w:rPr>
        <w:t>Emp_ID → Branch_ID</w:t>
      </w:r>
    </w:p>
    <w:p w14:paraId="1E8EC628" w14:textId="77777777" w:rsidR="00246770" w:rsidRDefault="00246770"/>
    <w:p w14:paraId="6654B848" w14:textId="77777777" w:rsidR="00246770" w:rsidRDefault="005A722E">
      <w:pPr>
        <w:rPr>
          <w:b/>
          <w:u w:val="single"/>
        </w:rPr>
      </w:pPr>
      <w:r>
        <w:rPr>
          <w:b/>
          <w:u w:val="single"/>
        </w:rPr>
        <w:t>Normalization :</w:t>
      </w:r>
    </w:p>
    <w:p w14:paraId="5B2E947F" w14:textId="77777777" w:rsidR="00246770" w:rsidRDefault="00246770">
      <w:pPr>
        <w:rPr>
          <w:b/>
          <w:u w:val="single"/>
        </w:rPr>
      </w:pPr>
    </w:p>
    <w:p w14:paraId="2503AD05" w14:textId="77777777" w:rsidR="00246770" w:rsidRDefault="005A722E">
      <w:pPr>
        <w:numPr>
          <w:ilvl w:val="0"/>
          <w:numId w:val="18"/>
        </w:numPr>
        <w:rPr>
          <w:b/>
        </w:rPr>
      </w:pPr>
      <w:r>
        <w:rPr>
          <w:b/>
        </w:rPr>
        <w:t>“</w:t>
      </w:r>
      <w:r>
        <w:t xml:space="preserve">Emp_ID” is the primary key, and thus the </w:t>
      </w:r>
      <w:r>
        <w:rPr>
          <w:b/>
        </w:rPr>
        <w:t>superkey</w:t>
      </w:r>
      <w:r>
        <w:t xml:space="preserve">, so the above table is in </w:t>
      </w:r>
      <w:r>
        <w:rPr>
          <w:b/>
        </w:rPr>
        <w:t>BCNF</w:t>
      </w:r>
      <w:r>
        <w:t>.</w:t>
      </w:r>
    </w:p>
    <w:p w14:paraId="19116D57" w14:textId="77777777" w:rsidR="00246770" w:rsidRDefault="00246770"/>
    <w:p w14:paraId="4C9C51E3" w14:textId="77777777" w:rsidR="00246770" w:rsidRDefault="005A722E">
      <w:r>
        <w:t xml:space="preserve">3. </w:t>
      </w:r>
      <w:r>
        <w:rPr>
          <w:b/>
        </w:rPr>
        <w:t>emp_stores</w:t>
      </w:r>
      <w:r>
        <w:t>: This relation between Employee and Stores shows that the store has more than 1 employee but the employee works only in one store.`</w:t>
      </w:r>
    </w:p>
    <w:p w14:paraId="23FE3C8C" w14:textId="77777777" w:rsidR="00246770" w:rsidRDefault="00246770"/>
    <w:tbl>
      <w:tblPr>
        <w:tblStyle w:val="af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246770" w14:paraId="6489EC2D" w14:textId="77777777">
        <w:tc>
          <w:tcPr>
            <w:tcW w:w="4514" w:type="dxa"/>
            <w:shd w:val="clear" w:color="auto" w:fill="auto"/>
            <w:tcMar>
              <w:top w:w="100" w:type="dxa"/>
              <w:left w:w="100" w:type="dxa"/>
              <w:bottom w:w="100" w:type="dxa"/>
              <w:right w:w="100" w:type="dxa"/>
            </w:tcMar>
          </w:tcPr>
          <w:p w14:paraId="6B657A7C" w14:textId="77777777" w:rsidR="00246770" w:rsidRDefault="005A722E">
            <w:pPr>
              <w:widowControl w:val="0"/>
              <w:pBdr>
                <w:top w:val="nil"/>
                <w:left w:val="nil"/>
                <w:bottom w:val="nil"/>
                <w:right w:val="nil"/>
                <w:between w:val="nil"/>
              </w:pBdr>
              <w:spacing w:line="240" w:lineRule="auto"/>
            </w:pPr>
            <w:r>
              <w:t>Emp_ID</w:t>
            </w:r>
          </w:p>
        </w:tc>
        <w:tc>
          <w:tcPr>
            <w:tcW w:w="4514" w:type="dxa"/>
            <w:shd w:val="clear" w:color="auto" w:fill="auto"/>
            <w:tcMar>
              <w:top w:w="100" w:type="dxa"/>
              <w:left w:w="100" w:type="dxa"/>
              <w:bottom w:w="100" w:type="dxa"/>
              <w:right w:w="100" w:type="dxa"/>
            </w:tcMar>
          </w:tcPr>
          <w:p w14:paraId="2F18C6A8" w14:textId="77777777" w:rsidR="00246770" w:rsidRDefault="005A722E">
            <w:pPr>
              <w:widowControl w:val="0"/>
              <w:spacing w:line="240" w:lineRule="auto"/>
            </w:pPr>
            <w:r>
              <w:t>store_name</w:t>
            </w:r>
          </w:p>
        </w:tc>
      </w:tr>
    </w:tbl>
    <w:p w14:paraId="1A366FB0" w14:textId="77777777" w:rsidR="00246770" w:rsidRDefault="00246770"/>
    <w:p w14:paraId="356777A6" w14:textId="77777777" w:rsidR="00246770" w:rsidRDefault="005A722E">
      <w:pPr>
        <w:rPr>
          <w:b/>
          <w:u w:val="single"/>
        </w:rPr>
      </w:pPr>
      <w:r>
        <w:rPr>
          <w:b/>
          <w:u w:val="single"/>
        </w:rPr>
        <w:t>Functional dependencies :</w:t>
      </w:r>
    </w:p>
    <w:p w14:paraId="5D65E46F" w14:textId="77777777" w:rsidR="00246770" w:rsidRDefault="00246770">
      <w:pPr>
        <w:rPr>
          <w:b/>
          <w:u w:val="single"/>
        </w:rPr>
      </w:pPr>
    </w:p>
    <w:p w14:paraId="28F95AF4" w14:textId="77777777" w:rsidR="00246770" w:rsidRDefault="005A722E">
      <w:pPr>
        <w:numPr>
          <w:ilvl w:val="0"/>
          <w:numId w:val="13"/>
        </w:numPr>
      </w:pPr>
      <w:r>
        <w:rPr>
          <w:rFonts w:ascii="Arial Unicode MS" w:eastAsia="Arial Unicode MS" w:hAnsi="Arial Unicode MS" w:cs="Arial Unicode MS"/>
        </w:rPr>
        <w:t>Emp_ID → store_name</w:t>
      </w:r>
    </w:p>
    <w:p w14:paraId="01231A50" w14:textId="77777777" w:rsidR="00246770" w:rsidRDefault="00246770"/>
    <w:p w14:paraId="3AB5101B" w14:textId="77777777" w:rsidR="00246770" w:rsidRDefault="005A722E">
      <w:pPr>
        <w:rPr>
          <w:b/>
          <w:u w:val="single"/>
        </w:rPr>
      </w:pPr>
      <w:r>
        <w:rPr>
          <w:b/>
          <w:u w:val="single"/>
        </w:rPr>
        <w:t>Normalization :</w:t>
      </w:r>
    </w:p>
    <w:p w14:paraId="4F37B99F" w14:textId="77777777" w:rsidR="00246770" w:rsidRDefault="00246770">
      <w:pPr>
        <w:rPr>
          <w:b/>
          <w:u w:val="single"/>
        </w:rPr>
      </w:pPr>
    </w:p>
    <w:p w14:paraId="27D8D797" w14:textId="77777777" w:rsidR="00246770" w:rsidRDefault="005A722E">
      <w:pPr>
        <w:numPr>
          <w:ilvl w:val="0"/>
          <w:numId w:val="18"/>
        </w:numPr>
        <w:rPr>
          <w:b/>
        </w:rPr>
      </w:pPr>
      <w:r>
        <w:rPr>
          <w:b/>
        </w:rPr>
        <w:t>“</w:t>
      </w:r>
      <w:r>
        <w:t xml:space="preserve">Emp_ID” is the primary key, and thus the </w:t>
      </w:r>
      <w:r>
        <w:rPr>
          <w:b/>
        </w:rPr>
        <w:t>superkey</w:t>
      </w:r>
      <w:r>
        <w:t xml:space="preserve">, so the above table is in </w:t>
      </w:r>
      <w:r>
        <w:rPr>
          <w:b/>
        </w:rPr>
        <w:t>BCNF</w:t>
      </w:r>
      <w:r>
        <w:t>.</w:t>
      </w:r>
    </w:p>
    <w:p w14:paraId="44D372A1" w14:textId="77777777" w:rsidR="00246770" w:rsidRDefault="00246770"/>
    <w:p w14:paraId="7EE15BDB" w14:textId="77777777" w:rsidR="00246770" w:rsidRDefault="005A722E">
      <w:r>
        <w:t xml:space="preserve">4. </w:t>
      </w:r>
      <w:r>
        <w:rPr>
          <w:b/>
        </w:rPr>
        <w:t>emp_rest</w:t>
      </w:r>
      <w:r>
        <w:t>: This relation between Employee and Restaurant shows that the Restaurant has more than 1 employee but the employee works only in one Restaurant. It has total participation from the restaurant’s side since every restaurant must have an employee working in it.</w:t>
      </w:r>
    </w:p>
    <w:p w14:paraId="268DEACE" w14:textId="77777777" w:rsidR="00246770" w:rsidRDefault="00246770"/>
    <w:tbl>
      <w:tblPr>
        <w:tblStyle w:val="af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246770" w14:paraId="7B7C5C77" w14:textId="77777777">
        <w:tc>
          <w:tcPr>
            <w:tcW w:w="4514" w:type="dxa"/>
            <w:shd w:val="clear" w:color="auto" w:fill="auto"/>
            <w:tcMar>
              <w:top w:w="100" w:type="dxa"/>
              <w:left w:w="100" w:type="dxa"/>
              <w:bottom w:w="100" w:type="dxa"/>
              <w:right w:w="100" w:type="dxa"/>
            </w:tcMar>
          </w:tcPr>
          <w:p w14:paraId="2D759942" w14:textId="77777777" w:rsidR="00246770" w:rsidRDefault="005A722E">
            <w:pPr>
              <w:widowControl w:val="0"/>
              <w:pBdr>
                <w:top w:val="nil"/>
                <w:left w:val="nil"/>
                <w:bottom w:val="nil"/>
                <w:right w:val="nil"/>
                <w:between w:val="nil"/>
              </w:pBdr>
              <w:spacing w:line="240" w:lineRule="auto"/>
            </w:pPr>
            <w:r>
              <w:t>Emp_ID</w:t>
            </w:r>
          </w:p>
        </w:tc>
        <w:tc>
          <w:tcPr>
            <w:tcW w:w="4514" w:type="dxa"/>
            <w:shd w:val="clear" w:color="auto" w:fill="auto"/>
            <w:tcMar>
              <w:top w:w="100" w:type="dxa"/>
              <w:left w:w="100" w:type="dxa"/>
              <w:bottom w:w="100" w:type="dxa"/>
              <w:right w:w="100" w:type="dxa"/>
            </w:tcMar>
          </w:tcPr>
          <w:p w14:paraId="13854A34" w14:textId="77777777" w:rsidR="00246770" w:rsidRDefault="005A722E">
            <w:pPr>
              <w:widowControl w:val="0"/>
              <w:pBdr>
                <w:top w:val="nil"/>
                <w:left w:val="nil"/>
                <w:bottom w:val="nil"/>
                <w:right w:val="nil"/>
                <w:between w:val="nil"/>
              </w:pBdr>
              <w:spacing w:line="240" w:lineRule="auto"/>
            </w:pPr>
            <w:r>
              <w:t>rest_name</w:t>
            </w:r>
          </w:p>
        </w:tc>
      </w:tr>
    </w:tbl>
    <w:p w14:paraId="6CF44E8B" w14:textId="77777777" w:rsidR="00246770" w:rsidRDefault="00246770">
      <w:pPr>
        <w:ind w:left="720"/>
      </w:pPr>
    </w:p>
    <w:p w14:paraId="73761A83" w14:textId="77777777" w:rsidR="00246770" w:rsidRDefault="005A722E">
      <w:pPr>
        <w:rPr>
          <w:b/>
          <w:u w:val="single"/>
        </w:rPr>
      </w:pPr>
      <w:r>
        <w:rPr>
          <w:b/>
          <w:u w:val="single"/>
        </w:rPr>
        <w:t>Functional dependencies :</w:t>
      </w:r>
    </w:p>
    <w:p w14:paraId="14E402B6" w14:textId="77777777" w:rsidR="00246770" w:rsidRDefault="00246770">
      <w:pPr>
        <w:rPr>
          <w:b/>
          <w:u w:val="single"/>
        </w:rPr>
      </w:pPr>
    </w:p>
    <w:p w14:paraId="0A48C1FC" w14:textId="77777777" w:rsidR="00246770" w:rsidRDefault="005A722E">
      <w:pPr>
        <w:numPr>
          <w:ilvl w:val="0"/>
          <w:numId w:val="13"/>
        </w:numPr>
      </w:pPr>
      <w:r>
        <w:rPr>
          <w:rFonts w:ascii="Arial Unicode MS" w:eastAsia="Arial Unicode MS" w:hAnsi="Arial Unicode MS" w:cs="Arial Unicode MS"/>
        </w:rPr>
        <w:lastRenderedPageBreak/>
        <w:t>Emp_ID → rest_name</w:t>
      </w:r>
    </w:p>
    <w:p w14:paraId="24468710" w14:textId="77777777" w:rsidR="00246770" w:rsidRDefault="00246770"/>
    <w:p w14:paraId="40B8323A" w14:textId="77777777" w:rsidR="00246770" w:rsidRDefault="005A722E">
      <w:pPr>
        <w:rPr>
          <w:b/>
          <w:u w:val="single"/>
        </w:rPr>
      </w:pPr>
      <w:r>
        <w:rPr>
          <w:b/>
          <w:u w:val="single"/>
        </w:rPr>
        <w:t>Normalization :</w:t>
      </w:r>
    </w:p>
    <w:p w14:paraId="756BA47F" w14:textId="77777777" w:rsidR="00246770" w:rsidRDefault="00246770">
      <w:pPr>
        <w:rPr>
          <w:b/>
          <w:u w:val="single"/>
        </w:rPr>
      </w:pPr>
    </w:p>
    <w:p w14:paraId="3D929CA4" w14:textId="77777777" w:rsidR="00246770" w:rsidRDefault="005A722E">
      <w:pPr>
        <w:numPr>
          <w:ilvl w:val="0"/>
          <w:numId w:val="18"/>
        </w:numPr>
        <w:rPr>
          <w:b/>
        </w:rPr>
      </w:pPr>
      <w:r>
        <w:rPr>
          <w:b/>
        </w:rPr>
        <w:t>“</w:t>
      </w:r>
      <w:r>
        <w:t xml:space="preserve">Emp_ID” is the primary key, and thus the </w:t>
      </w:r>
      <w:r>
        <w:rPr>
          <w:b/>
        </w:rPr>
        <w:t>superkey</w:t>
      </w:r>
      <w:r>
        <w:t xml:space="preserve">, so the above table is in </w:t>
      </w:r>
      <w:r>
        <w:rPr>
          <w:b/>
        </w:rPr>
        <w:t>BCNF</w:t>
      </w:r>
      <w:r>
        <w:t>.</w:t>
      </w:r>
    </w:p>
    <w:p w14:paraId="3C9006D6" w14:textId="77777777" w:rsidR="00246770" w:rsidRDefault="00246770"/>
    <w:p w14:paraId="7C630F9D" w14:textId="77777777" w:rsidR="00246770" w:rsidRDefault="005A722E">
      <w:r>
        <w:t xml:space="preserve">5. </w:t>
      </w:r>
      <w:r>
        <w:rPr>
          <w:b/>
        </w:rPr>
        <w:t>emp_event</w:t>
      </w:r>
      <w:r>
        <w:t>: This relation is between Employee and Events, since it is necessary to know which employees are supervising which event. It is many to one since many employees can be at one event but no employee can be at two events at the same time. This relation has total participation from the events’ side since every event has to have employees overseeing it.</w:t>
      </w:r>
    </w:p>
    <w:p w14:paraId="7F5AEBFF" w14:textId="77777777" w:rsidR="00246770" w:rsidRDefault="00246770"/>
    <w:tbl>
      <w:tblPr>
        <w:tblStyle w:val="af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246770" w14:paraId="7E608A06" w14:textId="77777777">
        <w:tc>
          <w:tcPr>
            <w:tcW w:w="4514" w:type="dxa"/>
            <w:shd w:val="clear" w:color="auto" w:fill="auto"/>
            <w:tcMar>
              <w:top w:w="100" w:type="dxa"/>
              <w:left w:w="100" w:type="dxa"/>
              <w:bottom w:w="100" w:type="dxa"/>
              <w:right w:w="100" w:type="dxa"/>
            </w:tcMar>
          </w:tcPr>
          <w:p w14:paraId="5E1CA07A" w14:textId="77777777" w:rsidR="00246770" w:rsidRDefault="005A722E">
            <w:pPr>
              <w:widowControl w:val="0"/>
              <w:pBdr>
                <w:top w:val="nil"/>
                <w:left w:val="nil"/>
                <w:bottom w:val="nil"/>
                <w:right w:val="nil"/>
                <w:between w:val="nil"/>
              </w:pBdr>
              <w:spacing w:line="240" w:lineRule="auto"/>
            </w:pPr>
            <w:r>
              <w:t>Emp_ID</w:t>
            </w:r>
          </w:p>
        </w:tc>
        <w:tc>
          <w:tcPr>
            <w:tcW w:w="4514" w:type="dxa"/>
            <w:shd w:val="clear" w:color="auto" w:fill="auto"/>
            <w:tcMar>
              <w:top w:w="100" w:type="dxa"/>
              <w:left w:w="100" w:type="dxa"/>
              <w:bottom w:w="100" w:type="dxa"/>
              <w:right w:w="100" w:type="dxa"/>
            </w:tcMar>
          </w:tcPr>
          <w:p w14:paraId="0B45587E" w14:textId="77777777" w:rsidR="00246770" w:rsidRDefault="005A722E">
            <w:pPr>
              <w:widowControl w:val="0"/>
              <w:pBdr>
                <w:top w:val="nil"/>
                <w:left w:val="nil"/>
                <w:bottom w:val="nil"/>
                <w:right w:val="nil"/>
                <w:between w:val="nil"/>
              </w:pBdr>
              <w:spacing w:line="240" w:lineRule="auto"/>
            </w:pPr>
            <w:r>
              <w:t>event_id</w:t>
            </w:r>
          </w:p>
        </w:tc>
      </w:tr>
    </w:tbl>
    <w:p w14:paraId="589C077B" w14:textId="77777777" w:rsidR="00246770" w:rsidRDefault="00246770"/>
    <w:p w14:paraId="74D7EAE6" w14:textId="77777777" w:rsidR="00246770" w:rsidRDefault="005A722E">
      <w:pPr>
        <w:rPr>
          <w:b/>
          <w:u w:val="single"/>
        </w:rPr>
      </w:pPr>
      <w:r>
        <w:rPr>
          <w:b/>
          <w:u w:val="single"/>
        </w:rPr>
        <w:t>Functional dependencies :</w:t>
      </w:r>
    </w:p>
    <w:p w14:paraId="1A5B6501" w14:textId="77777777" w:rsidR="00246770" w:rsidRDefault="00246770">
      <w:pPr>
        <w:rPr>
          <w:b/>
          <w:u w:val="single"/>
        </w:rPr>
      </w:pPr>
    </w:p>
    <w:p w14:paraId="3F3E9D1F" w14:textId="77777777" w:rsidR="00246770" w:rsidRDefault="005A722E">
      <w:pPr>
        <w:numPr>
          <w:ilvl w:val="0"/>
          <w:numId w:val="13"/>
        </w:numPr>
      </w:pPr>
      <w:r>
        <w:rPr>
          <w:rFonts w:ascii="Arial Unicode MS" w:eastAsia="Arial Unicode MS" w:hAnsi="Arial Unicode MS" w:cs="Arial Unicode MS"/>
        </w:rPr>
        <w:t>Emp_ID → event_id</w:t>
      </w:r>
    </w:p>
    <w:p w14:paraId="601E8C38" w14:textId="77777777" w:rsidR="00246770" w:rsidRDefault="00246770"/>
    <w:p w14:paraId="0EF63802" w14:textId="77777777" w:rsidR="00246770" w:rsidRDefault="005A722E">
      <w:pPr>
        <w:rPr>
          <w:b/>
          <w:u w:val="single"/>
        </w:rPr>
      </w:pPr>
      <w:r>
        <w:rPr>
          <w:b/>
          <w:u w:val="single"/>
        </w:rPr>
        <w:t>Normalization :</w:t>
      </w:r>
    </w:p>
    <w:p w14:paraId="16CF5B47" w14:textId="77777777" w:rsidR="00246770" w:rsidRDefault="00246770">
      <w:pPr>
        <w:rPr>
          <w:b/>
          <w:u w:val="single"/>
        </w:rPr>
      </w:pPr>
    </w:p>
    <w:p w14:paraId="2BED6F43" w14:textId="77777777" w:rsidR="00246770" w:rsidRDefault="005A722E">
      <w:pPr>
        <w:numPr>
          <w:ilvl w:val="0"/>
          <w:numId w:val="18"/>
        </w:numPr>
        <w:rPr>
          <w:b/>
        </w:rPr>
      </w:pPr>
      <w:r>
        <w:rPr>
          <w:b/>
        </w:rPr>
        <w:t>“</w:t>
      </w:r>
      <w:r>
        <w:t xml:space="preserve">Emp_ID” is the primary key, and thus the </w:t>
      </w:r>
      <w:r>
        <w:rPr>
          <w:b/>
        </w:rPr>
        <w:t>superkey</w:t>
      </w:r>
      <w:r>
        <w:t xml:space="preserve">, so the above table is in </w:t>
      </w:r>
      <w:r>
        <w:rPr>
          <w:b/>
        </w:rPr>
        <w:t>BCNF</w:t>
      </w:r>
      <w:r>
        <w:t>.</w:t>
      </w:r>
    </w:p>
    <w:p w14:paraId="4ED22738" w14:textId="77777777" w:rsidR="00246770" w:rsidRDefault="00246770">
      <w:pPr>
        <w:rPr>
          <w:b/>
          <w:u w:val="single"/>
        </w:rPr>
      </w:pPr>
    </w:p>
    <w:p w14:paraId="6F376CED" w14:textId="77777777" w:rsidR="00246770" w:rsidRDefault="00246770"/>
    <w:p w14:paraId="3C5ABB48" w14:textId="77777777" w:rsidR="00246770" w:rsidRDefault="005A722E">
      <w:r>
        <w:t xml:space="preserve">6. </w:t>
      </w:r>
      <w:r>
        <w:rPr>
          <w:b/>
        </w:rPr>
        <w:t>emp_payment:</w:t>
      </w:r>
      <w:r>
        <w:t xml:space="preserve"> This relation is between Employee and payment, it shows that an employee can do more than one payment but the payment has only one employee that certifies it .</w:t>
      </w:r>
    </w:p>
    <w:p w14:paraId="7FCF844E" w14:textId="77777777" w:rsidR="00246770" w:rsidRDefault="00246770"/>
    <w:tbl>
      <w:tblPr>
        <w:tblStyle w:val="af3"/>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246770" w14:paraId="15D7AA95" w14:textId="77777777">
        <w:tc>
          <w:tcPr>
            <w:tcW w:w="4514" w:type="dxa"/>
            <w:shd w:val="clear" w:color="auto" w:fill="auto"/>
            <w:tcMar>
              <w:top w:w="100" w:type="dxa"/>
              <w:left w:w="100" w:type="dxa"/>
              <w:bottom w:w="100" w:type="dxa"/>
              <w:right w:w="100" w:type="dxa"/>
            </w:tcMar>
          </w:tcPr>
          <w:p w14:paraId="5713ABA8" w14:textId="77777777" w:rsidR="00246770" w:rsidRDefault="005A722E">
            <w:pPr>
              <w:widowControl w:val="0"/>
              <w:spacing w:line="240" w:lineRule="auto"/>
            </w:pPr>
            <w:r>
              <w:t>payment_id</w:t>
            </w:r>
          </w:p>
        </w:tc>
        <w:tc>
          <w:tcPr>
            <w:tcW w:w="4514" w:type="dxa"/>
            <w:shd w:val="clear" w:color="auto" w:fill="auto"/>
            <w:tcMar>
              <w:top w:w="100" w:type="dxa"/>
              <w:left w:w="100" w:type="dxa"/>
              <w:bottom w:w="100" w:type="dxa"/>
              <w:right w:w="100" w:type="dxa"/>
            </w:tcMar>
          </w:tcPr>
          <w:p w14:paraId="28AD27AC" w14:textId="77777777" w:rsidR="00246770" w:rsidRDefault="005A722E">
            <w:pPr>
              <w:widowControl w:val="0"/>
              <w:pBdr>
                <w:top w:val="nil"/>
                <w:left w:val="nil"/>
                <w:bottom w:val="nil"/>
                <w:right w:val="nil"/>
                <w:between w:val="nil"/>
              </w:pBdr>
              <w:spacing w:line="240" w:lineRule="auto"/>
            </w:pPr>
            <w:r>
              <w:t>Emp_ID</w:t>
            </w:r>
          </w:p>
        </w:tc>
      </w:tr>
    </w:tbl>
    <w:p w14:paraId="0DB7D958" w14:textId="77777777" w:rsidR="00246770" w:rsidRDefault="00246770"/>
    <w:p w14:paraId="6119B5D2" w14:textId="77777777" w:rsidR="00246770" w:rsidRDefault="005A722E">
      <w:pPr>
        <w:rPr>
          <w:b/>
          <w:u w:val="single"/>
        </w:rPr>
      </w:pPr>
      <w:r>
        <w:rPr>
          <w:b/>
          <w:u w:val="single"/>
        </w:rPr>
        <w:t>Functional dependencies :</w:t>
      </w:r>
    </w:p>
    <w:p w14:paraId="3261239D" w14:textId="77777777" w:rsidR="00246770" w:rsidRDefault="00246770">
      <w:pPr>
        <w:rPr>
          <w:b/>
          <w:u w:val="single"/>
        </w:rPr>
      </w:pPr>
    </w:p>
    <w:p w14:paraId="53A00E35" w14:textId="77777777" w:rsidR="00246770" w:rsidRDefault="005A722E">
      <w:pPr>
        <w:numPr>
          <w:ilvl w:val="0"/>
          <w:numId w:val="13"/>
        </w:numPr>
      </w:pPr>
      <w:r>
        <w:rPr>
          <w:rFonts w:ascii="Arial Unicode MS" w:eastAsia="Arial Unicode MS" w:hAnsi="Arial Unicode MS" w:cs="Arial Unicode MS"/>
        </w:rPr>
        <w:t xml:space="preserve"> payment_id → Emp_ID</w:t>
      </w:r>
    </w:p>
    <w:p w14:paraId="3E4DEEBB" w14:textId="77777777" w:rsidR="00246770" w:rsidRDefault="00246770"/>
    <w:p w14:paraId="4ECC4FDA" w14:textId="77777777" w:rsidR="00246770" w:rsidRDefault="005A722E">
      <w:pPr>
        <w:rPr>
          <w:b/>
          <w:u w:val="single"/>
        </w:rPr>
      </w:pPr>
      <w:r>
        <w:rPr>
          <w:b/>
          <w:u w:val="single"/>
        </w:rPr>
        <w:t>Normalization :</w:t>
      </w:r>
    </w:p>
    <w:p w14:paraId="0F2048D2" w14:textId="77777777" w:rsidR="00246770" w:rsidRDefault="00246770">
      <w:pPr>
        <w:rPr>
          <w:b/>
          <w:u w:val="single"/>
        </w:rPr>
      </w:pPr>
    </w:p>
    <w:p w14:paraId="649665F8" w14:textId="77777777" w:rsidR="00246770" w:rsidRDefault="005A722E">
      <w:pPr>
        <w:numPr>
          <w:ilvl w:val="0"/>
          <w:numId w:val="18"/>
        </w:numPr>
        <w:rPr>
          <w:b/>
        </w:rPr>
      </w:pPr>
      <w:r>
        <w:rPr>
          <w:b/>
        </w:rPr>
        <w:t>“</w:t>
      </w:r>
      <w:r>
        <w:t xml:space="preserve">Emp_ID” is the primary key, and thus the </w:t>
      </w:r>
      <w:r>
        <w:rPr>
          <w:b/>
        </w:rPr>
        <w:t>superkey</w:t>
      </w:r>
      <w:r>
        <w:t xml:space="preserve">, so the above table is in </w:t>
      </w:r>
      <w:r>
        <w:rPr>
          <w:b/>
        </w:rPr>
        <w:t>BCNF</w:t>
      </w:r>
      <w:r>
        <w:t>.</w:t>
      </w:r>
    </w:p>
    <w:p w14:paraId="78D2D872" w14:textId="77777777" w:rsidR="00246770" w:rsidRDefault="00246770"/>
    <w:p w14:paraId="4BC68932" w14:textId="77777777" w:rsidR="00246770" w:rsidRDefault="00246770"/>
    <w:p w14:paraId="1A8A1FB4" w14:textId="77777777" w:rsidR="00246770" w:rsidRDefault="005A722E">
      <w:r>
        <w:t xml:space="preserve">7. </w:t>
      </w:r>
      <w:r>
        <w:rPr>
          <w:b/>
        </w:rPr>
        <w:t xml:space="preserve">Guest_rest: </w:t>
      </w:r>
      <w:r>
        <w:t>This relation is between Guest and Restaurant which goes to show that restaurants can have many guests as well as guests have the choice to visit many restaurants.</w:t>
      </w:r>
    </w:p>
    <w:p w14:paraId="3FEEFC61" w14:textId="77777777" w:rsidR="00246770" w:rsidRDefault="00246770"/>
    <w:tbl>
      <w:tblPr>
        <w:tblStyle w:val="af4"/>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246770" w14:paraId="03FFACCD" w14:textId="77777777">
        <w:tc>
          <w:tcPr>
            <w:tcW w:w="4514" w:type="dxa"/>
            <w:shd w:val="clear" w:color="auto" w:fill="auto"/>
            <w:tcMar>
              <w:top w:w="100" w:type="dxa"/>
              <w:left w:w="100" w:type="dxa"/>
              <w:bottom w:w="100" w:type="dxa"/>
              <w:right w:w="100" w:type="dxa"/>
            </w:tcMar>
          </w:tcPr>
          <w:p w14:paraId="4E54F3B9" w14:textId="77777777" w:rsidR="00246770" w:rsidRDefault="005A722E">
            <w:pPr>
              <w:widowControl w:val="0"/>
              <w:pBdr>
                <w:top w:val="nil"/>
                <w:left w:val="nil"/>
                <w:bottom w:val="nil"/>
                <w:right w:val="nil"/>
                <w:between w:val="nil"/>
              </w:pBdr>
              <w:spacing w:line="240" w:lineRule="auto"/>
            </w:pPr>
            <w:r>
              <w:t>guest_ID</w:t>
            </w:r>
          </w:p>
        </w:tc>
        <w:tc>
          <w:tcPr>
            <w:tcW w:w="4514" w:type="dxa"/>
            <w:shd w:val="clear" w:color="auto" w:fill="auto"/>
            <w:tcMar>
              <w:top w:w="100" w:type="dxa"/>
              <w:left w:w="100" w:type="dxa"/>
              <w:bottom w:w="100" w:type="dxa"/>
              <w:right w:w="100" w:type="dxa"/>
            </w:tcMar>
          </w:tcPr>
          <w:p w14:paraId="2C16DBEC" w14:textId="77777777" w:rsidR="00246770" w:rsidRDefault="005A722E">
            <w:pPr>
              <w:widowControl w:val="0"/>
              <w:pBdr>
                <w:top w:val="nil"/>
                <w:left w:val="nil"/>
                <w:bottom w:val="nil"/>
                <w:right w:val="nil"/>
                <w:between w:val="nil"/>
              </w:pBdr>
              <w:spacing w:line="240" w:lineRule="auto"/>
            </w:pPr>
            <w:r>
              <w:t>rest_name</w:t>
            </w:r>
          </w:p>
        </w:tc>
      </w:tr>
    </w:tbl>
    <w:p w14:paraId="0294F391" w14:textId="77777777" w:rsidR="00246770" w:rsidRDefault="00246770">
      <w:pPr>
        <w:rPr>
          <w:b/>
          <w:u w:val="single"/>
        </w:rPr>
      </w:pPr>
    </w:p>
    <w:p w14:paraId="2750B2E8" w14:textId="77777777" w:rsidR="00246770" w:rsidRDefault="00246770">
      <w:pPr>
        <w:rPr>
          <w:b/>
          <w:u w:val="single"/>
        </w:rPr>
      </w:pPr>
    </w:p>
    <w:p w14:paraId="5DEC2EB8" w14:textId="77777777" w:rsidR="00246770" w:rsidRDefault="005A722E">
      <w:pPr>
        <w:rPr>
          <w:b/>
          <w:u w:val="single"/>
        </w:rPr>
      </w:pPr>
      <w:r>
        <w:rPr>
          <w:b/>
          <w:u w:val="single"/>
        </w:rPr>
        <w:t>Functional dependencies :</w:t>
      </w:r>
    </w:p>
    <w:p w14:paraId="48C941C7" w14:textId="77777777" w:rsidR="00246770" w:rsidRDefault="00246770">
      <w:pPr>
        <w:rPr>
          <w:b/>
          <w:u w:val="single"/>
        </w:rPr>
      </w:pPr>
    </w:p>
    <w:p w14:paraId="6BED4F93" w14:textId="77777777" w:rsidR="00246770" w:rsidRDefault="005A722E">
      <w:pPr>
        <w:numPr>
          <w:ilvl w:val="0"/>
          <w:numId w:val="13"/>
        </w:numPr>
      </w:pPr>
      <w:r>
        <w:rPr>
          <w:rFonts w:ascii="Arial Unicode MS" w:eastAsia="Arial Unicode MS" w:hAnsi="Arial Unicode MS" w:cs="Arial Unicode MS"/>
        </w:rPr>
        <w:t>guest_ID → rest_name</w:t>
      </w:r>
    </w:p>
    <w:p w14:paraId="0A12A3E8" w14:textId="77777777" w:rsidR="00246770" w:rsidRDefault="00246770"/>
    <w:p w14:paraId="0826A52B" w14:textId="77777777" w:rsidR="00246770" w:rsidRDefault="005A722E">
      <w:pPr>
        <w:rPr>
          <w:b/>
          <w:u w:val="single"/>
        </w:rPr>
      </w:pPr>
      <w:r>
        <w:rPr>
          <w:b/>
          <w:u w:val="single"/>
        </w:rPr>
        <w:t>Normalization :</w:t>
      </w:r>
    </w:p>
    <w:p w14:paraId="4D9B2AB4" w14:textId="77777777" w:rsidR="00246770" w:rsidRDefault="00246770">
      <w:pPr>
        <w:rPr>
          <w:b/>
          <w:u w:val="single"/>
        </w:rPr>
      </w:pPr>
    </w:p>
    <w:p w14:paraId="54C20B30" w14:textId="77777777" w:rsidR="00246770" w:rsidRDefault="005A722E">
      <w:pPr>
        <w:numPr>
          <w:ilvl w:val="0"/>
          <w:numId w:val="18"/>
        </w:numPr>
        <w:rPr>
          <w:b/>
        </w:rPr>
      </w:pPr>
      <w:r>
        <w:rPr>
          <w:b/>
        </w:rPr>
        <w:t>“</w:t>
      </w:r>
      <w:r>
        <w:t xml:space="preserve">guest_ID” is the primary key, and thus the </w:t>
      </w:r>
      <w:r>
        <w:rPr>
          <w:b/>
        </w:rPr>
        <w:t>superkey</w:t>
      </w:r>
      <w:r>
        <w:t xml:space="preserve">, so the above table is in </w:t>
      </w:r>
      <w:r>
        <w:rPr>
          <w:b/>
        </w:rPr>
        <w:t>BCNF</w:t>
      </w:r>
      <w:r>
        <w:t>.</w:t>
      </w:r>
    </w:p>
    <w:p w14:paraId="33341B70" w14:textId="77777777" w:rsidR="00246770" w:rsidRDefault="00246770"/>
    <w:p w14:paraId="710D59D9" w14:textId="77777777" w:rsidR="00246770" w:rsidRDefault="00246770"/>
    <w:p w14:paraId="283CC295" w14:textId="77777777" w:rsidR="00246770" w:rsidRDefault="005A722E">
      <w:r>
        <w:t>8.</w:t>
      </w:r>
      <w:r>
        <w:rPr>
          <w:b/>
        </w:rPr>
        <w:t xml:space="preserve"> Guest_payment </w:t>
      </w:r>
      <w:r>
        <w:t xml:space="preserve">: This relation is necessary to link every guest with their payment details. It is one to one since every guest can have one single payment and every payment is done by one guest. It has total participation since every guest has to pay and every payment is done by a guest. </w:t>
      </w:r>
    </w:p>
    <w:p w14:paraId="3E01A592" w14:textId="77777777" w:rsidR="00246770" w:rsidRDefault="00246770"/>
    <w:tbl>
      <w:tblPr>
        <w:tblStyle w:val="af5"/>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246770" w14:paraId="7F4D3CF4" w14:textId="77777777">
        <w:tc>
          <w:tcPr>
            <w:tcW w:w="4514" w:type="dxa"/>
            <w:shd w:val="clear" w:color="auto" w:fill="auto"/>
            <w:tcMar>
              <w:top w:w="100" w:type="dxa"/>
              <w:left w:w="100" w:type="dxa"/>
              <w:bottom w:w="100" w:type="dxa"/>
              <w:right w:w="100" w:type="dxa"/>
            </w:tcMar>
          </w:tcPr>
          <w:p w14:paraId="6039AAE7" w14:textId="77777777" w:rsidR="00246770" w:rsidRDefault="005A722E">
            <w:pPr>
              <w:widowControl w:val="0"/>
              <w:pBdr>
                <w:top w:val="nil"/>
                <w:left w:val="nil"/>
                <w:bottom w:val="nil"/>
                <w:right w:val="nil"/>
                <w:between w:val="nil"/>
              </w:pBdr>
              <w:spacing w:line="240" w:lineRule="auto"/>
            </w:pPr>
            <w:r>
              <w:t>guest_ID</w:t>
            </w:r>
          </w:p>
        </w:tc>
        <w:tc>
          <w:tcPr>
            <w:tcW w:w="4514" w:type="dxa"/>
            <w:shd w:val="clear" w:color="auto" w:fill="auto"/>
            <w:tcMar>
              <w:top w:w="100" w:type="dxa"/>
              <w:left w:w="100" w:type="dxa"/>
              <w:bottom w:w="100" w:type="dxa"/>
              <w:right w:w="100" w:type="dxa"/>
            </w:tcMar>
          </w:tcPr>
          <w:p w14:paraId="1F5E4A18" w14:textId="77777777" w:rsidR="00246770" w:rsidRDefault="005A722E">
            <w:pPr>
              <w:widowControl w:val="0"/>
              <w:pBdr>
                <w:top w:val="nil"/>
                <w:left w:val="nil"/>
                <w:bottom w:val="nil"/>
                <w:right w:val="nil"/>
                <w:between w:val="nil"/>
              </w:pBdr>
              <w:spacing w:line="240" w:lineRule="auto"/>
            </w:pPr>
            <w:r>
              <w:t>payment_id</w:t>
            </w:r>
          </w:p>
        </w:tc>
      </w:tr>
    </w:tbl>
    <w:p w14:paraId="51284C5C" w14:textId="77777777" w:rsidR="00246770" w:rsidRDefault="00246770"/>
    <w:p w14:paraId="120638AC" w14:textId="77777777" w:rsidR="00246770" w:rsidRDefault="005A722E">
      <w:pPr>
        <w:rPr>
          <w:b/>
          <w:u w:val="single"/>
        </w:rPr>
      </w:pPr>
      <w:r>
        <w:rPr>
          <w:b/>
          <w:u w:val="single"/>
        </w:rPr>
        <w:t>Functional dependencies :</w:t>
      </w:r>
    </w:p>
    <w:p w14:paraId="13B8CA65" w14:textId="77777777" w:rsidR="00246770" w:rsidRDefault="00246770">
      <w:pPr>
        <w:rPr>
          <w:b/>
          <w:u w:val="single"/>
        </w:rPr>
      </w:pPr>
    </w:p>
    <w:p w14:paraId="3339491A" w14:textId="77777777" w:rsidR="00246770" w:rsidRDefault="005A722E">
      <w:pPr>
        <w:numPr>
          <w:ilvl w:val="0"/>
          <w:numId w:val="13"/>
        </w:numPr>
      </w:pPr>
      <w:r>
        <w:rPr>
          <w:rFonts w:ascii="Arial Unicode MS" w:eastAsia="Arial Unicode MS" w:hAnsi="Arial Unicode MS" w:cs="Arial Unicode MS"/>
        </w:rPr>
        <w:t>guest_ID → payment_id</w:t>
      </w:r>
    </w:p>
    <w:p w14:paraId="37B63E11" w14:textId="77777777" w:rsidR="00246770" w:rsidRDefault="00246770"/>
    <w:p w14:paraId="6577E0EC" w14:textId="77777777" w:rsidR="00246770" w:rsidRDefault="005A722E">
      <w:pPr>
        <w:rPr>
          <w:b/>
          <w:u w:val="single"/>
        </w:rPr>
      </w:pPr>
      <w:r>
        <w:rPr>
          <w:b/>
          <w:u w:val="single"/>
        </w:rPr>
        <w:t>Normalization :</w:t>
      </w:r>
    </w:p>
    <w:p w14:paraId="42FCBA44" w14:textId="77777777" w:rsidR="00246770" w:rsidRDefault="00246770">
      <w:pPr>
        <w:rPr>
          <w:b/>
          <w:u w:val="single"/>
        </w:rPr>
      </w:pPr>
    </w:p>
    <w:p w14:paraId="74829832" w14:textId="77777777" w:rsidR="00246770" w:rsidRDefault="005A722E">
      <w:pPr>
        <w:numPr>
          <w:ilvl w:val="0"/>
          <w:numId w:val="18"/>
        </w:numPr>
        <w:rPr>
          <w:b/>
        </w:rPr>
      </w:pPr>
      <w:r>
        <w:rPr>
          <w:b/>
        </w:rPr>
        <w:t>“</w:t>
      </w:r>
      <w:r>
        <w:t xml:space="preserve">guest_ID” is the primary key, and thus the </w:t>
      </w:r>
      <w:r>
        <w:rPr>
          <w:b/>
        </w:rPr>
        <w:t>superkey</w:t>
      </w:r>
      <w:r>
        <w:t xml:space="preserve">, so the above table is in </w:t>
      </w:r>
      <w:r>
        <w:rPr>
          <w:b/>
        </w:rPr>
        <w:t>BCNF</w:t>
      </w:r>
      <w:r>
        <w:t>.</w:t>
      </w:r>
    </w:p>
    <w:p w14:paraId="511599AB" w14:textId="77777777" w:rsidR="00246770" w:rsidRDefault="00246770"/>
    <w:p w14:paraId="44B5175A" w14:textId="77777777" w:rsidR="00246770" w:rsidRDefault="00246770"/>
    <w:p w14:paraId="724DB68D" w14:textId="77777777" w:rsidR="00246770" w:rsidRDefault="005A722E">
      <w:r>
        <w:t xml:space="preserve">9. </w:t>
      </w:r>
      <w:r>
        <w:rPr>
          <w:b/>
        </w:rPr>
        <w:t>Guest_visitor</w:t>
      </w:r>
      <w:r>
        <w:t xml:space="preserve"> : This relation links guests and their visitors. It is one to many because a guest can have many visitors but a visitor can be invited by only one guest. This relation has total participation from the visitors’ side but not the guest’s since not all guests have to have visitors over.</w:t>
      </w:r>
    </w:p>
    <w:p w14:paraId="2A613DC7" w14:textId="77777777" w:rsidR="00246770" w:rsidRDefault="00246770"/>
    <w:tbl>
      <w:tblPr>
        <w:tblStyle w:val="af6"/>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246770" w14:paraId="2C2F2629" w14:textId="77777777">
        <w:tc>
          <w:tcPr>
            <w:tcW w:w="4514" w:type="dxa"/>
            <w:shd w:val="clear" w:color="auto" w:fill="auto"/>
            <w:tcMar>
              <w:top w:w="100" w:type="dxa"/>
              <w:left w:w="100" w:type="dxa"/>
              <w:bottom w:w="100" w:type="dxa"/>
              <w:right w:w="100" w:type="dxa"/>
            </w:tcMar>
          </w:tcPr>
          <w:p w14:paraId="6F8BCD30" w14:textId="77777777" w:rsidR="00246770" w:rsidRDefault="005A722E">
            <w:pPr>
              <w:widowControl w:val="0"/>
              <w:pBdr>
                <w:top w:val="nil"/>
                <w:left w:val="nil"/>
                <w:bottom w:val="nil"/>
                <w:right w:val="nil"/>
                <w:between w:val="nil"/>
              </w:pBdr>
              <w:spacing w:line="240" w:lineRule="auto"/>
            </w:pPr>
            <w:r>
              <w:t>visitor_id</w:t>
            </w:r>
          </w:p>
        </w:tc>
        <w:tc>
          <w:tcPr>
            <w:tcW w:w="4514" w:type="dxa"/>
            <w:shd w:val="clear" w:color="auto" w:fill="auto"/>
            <w:tcMar>
              <w:top w:w="100" w:type="dxa"/>
              <w:left w:w="100" w:type="dxa"/>
              <w:bottom w:w="100" w:type="dxa"/>
              <w:right w:w="100" w:type="dxa"/>
            </w:tcMar>
          </w:tcPr>
          <w:p w14:paraId="614B98BB" w14:textId="77777777" w:rsidR="00246770" w:rsidRDefault="005A722E">
            <w:pPr>
              <w:widowControl w:val="0"/>
              <w:pBdr>
                <w:top w:val="nil"/>
                <w:left w:val="nil"/>
                <w:bottom w:val="nil"/>
                <w:right w:val="nil"/>
                <w:between w:val="nil"/>
              </w:pBdr>
              <w:spacing w:line="240" w:lineRule="auto"/>
            </w:pPr>
            <w:r>
              <w:t>guest_ID</w:t>
            </w:r>
          </w:p>
        </w:tc>
      </w:tr>
    </w:tbl>
    <w:p w14:paraId="27D7BFC6" w14:textId="77777777" w:rsidR="00246770" w:rsidRDefault="00246770"/>
    <w:p w14:paraId="1AE4D058" w14:textId="77777777" w:rsidR="00246770" w:rsidRDefault="005A722E">
      <w:pPr>
        <w:rPr>
          <w:b/>
          <w:u w:val="single"/>
        </w:rPr>
      </w:pPr>
      <w:r>
        <w:rPr>
          <w:b/>
          <w:u w:val="single"/>
        </w:rPr>
        <w:t>Functional dependencies :</w:t>
      </w:r>
    </w:p>
    <w:p w14:paraId="57198966" w14:textId="77777777" w:rsidR="00246770" w:rsidRDefault="00246770">
      <w:pPr>
        <w:rPr>
          <w:b/>
          <w:u w:val="single"/>
        </w:rPr>
      </w:pPr>
    </w:p>
    <w:p w14:paraId="09B8E832" w14:textId="77777777" w:rsidR="00246770" w:rsidRDefault="005A722E">
      <w:pPr>
        <w:numPr>
          <w:ilvl w:val="0"/>
          <w:numId w:val="13"/>
        </w:numPr>
      </w:pPr>
      <w:r>
        <w:rPr>
          <w:rFonts w:ascii="Arial Unicode MS" w:eastAsia="Arial Unicode MS" w:hAnsi="Arial Unicode MS" w:cs="Arial Unicode MS"/>
        </w:rPr>
        <w:t>visitor_id → guest_ID</w:t>
      </w:r>
    </w:p>
    <w:p w14:paraId="15B08D59" w14:textId="77777777" w:rsidR="00246770" w:rsidRDefault="00246770"/>
    <w:p w14:paraId="312B583D" w14:textId="77777777" w:rsidR="00246770" w:rsidRDefault="005A722E">
      <w:pPr>
        <w:rPr>
          <w:b/>
          <w:u w:val="single"/>
        </w:rPr>
      </w:pPr>
      <w:r>
        <w:rPr>
          <w:b/>
          <w:u w:val="single"/>
        </w:rPr>
        <w:t>Normalization :</w:t>
      </w:r>
    </w:p>
    <w:p w14:paraId="66E4EBE2" w14:textId="77777777" w:rsidR="00246770" w:rsidRDefault="00246770">
      <w:pPr>
        <w:rPr>
          <w:b/>
          <w:u w:val="single"/>
        </w:rPr>
      </w:pPr>
    </w:p>
    <w:p w14:paraId="773A2121" w14:textId="77777777" w:rsidR="00246770" w:rsidRDefault="005A722E">
      <w:pPr>
        <w:numPr>
          <w:ilvl w:val="0"/>
          <w:numId w:val="18"/>
        </w:numPr>
        <w:rPr>
          <w:b/>
        </w:rPr>
      </w:pPr>
      <w:r>
        <w:rPr>
          <w:b/>
        </w:rPr>
        <w:t>“</w:t>
      </w:r>
      <w:r>
        <w:t xml:space="preserve">guest_ID” is the primary key, and thus the </w:t>
      </w:r>
      <w:r>
        <w:rPr>
          <w:b/>
        </w:rPr>
        <w:t>superkey</w:t>
      </w:r>
      <w:r>
        <w:t xml:space="preserve">, so the above table is in </w:t>
      </w:r>
      <w:r>
        <w:rPr>
          <w:b/>
        </w:rPr>
        <w:t>BCNF</w:t>
      </w:r>
      <w:r>
        <w:t>.</w:t>
      </w:r>
    </w:p>
    <w:p w14:paraId="0C15DBA3" w14:textId="77777777" w:rsidR="00246770" w:rsidRDefault="00246770"/>
    <w:p w14:paraId="3D97BE61" w14:textId="77777777" w:rsidR="00246770" w:rsidRDefault="005A722E">
      <w:r>
        <w:t xml:space="preserve">10. </w:t>
      </w:r>
      <w:r>
        <w:rPr>
          <w:b/>
        </w:rPr>
        <w:t>Prem_guest_service</w:t>
      </w:r>
      <w:r>
        <w:t xml:space="preserve">: This relation is between premium customers and premium services. It is many to many since every guest can enjoy many services and each service is enjoyed by many guests. It does not ensure total participation since not all premium guests have to enjoy a given service. </w:t>
      </w:r>
    </w:p>
    <w:p w14:paraId="016F51A1" w14:textId="77777777" w:rsidR="00246770" w:rsidRDefault="00246770"/>
    <w:tbl>
      <w:tblPr>
        <w:tblStyle w:val="af7"/>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246770" w14:paraId="6A9FE506" w14:textId="77777777">
        <w:tc>
          <w:tcPr>
            <w:tcW w:w="4514" w:type="dxa"/>
            <w:shd w:val="clear" w:color="auto" w:fill="auto"/>
            <w:tcMar>
              <w:top w:w="100" w:type="dxa"/>
              <w:left w:w="100" w:type="dxa"/>
              <w:bottom w:w="100" w:type="dxa"/>
              <w:right w:w="100" w:type="dxa"/>
            </w:tcMar>
          </w:tcPr>
          <w:p w14:paraId="269B3E6B" w14:textId="77777777" w:rsidR="00246770" w:rsidRDefault="005A722E">
            <w:pPr>
              <w:widowControl w:val="0"/>
              <w:pBdr>
                <w:top w:val="nil"/>
                <w:left w:val="nil"/>
                <w:bottom w:val="nil"/>
                <w:right w:val="nil"/>
                <w:between w:val="nil"/>
              </w:pBdr>
              <w:spacing w:line="240" w:lineRule="auto"/>
            </w:pPr>
            <w:r>
              <w:t>guest_ID</w:t>
            </w:r>
          </w:p>
        </w:tc>
        <w:tc>
          <w:tcPr>
            <w:tcW w:w="4514" w:type="dxa"/>
            <w:shd w:val="clear" w:color="auto" w:fill="auto"/>
            <w:tcMar>
              <w:top w:w="100" w:type="dxa"/>
              <w:left w:w="100" w:type="dxa"/>
              <w:bottom w:w="100" w:type="dxa"/>
              <w:right w:w="100" w:type="dxa"/>
            </w:tcMar>
          </w:tcPr>
          <w:p w14:paraId="2CB659CD" w14:textId="77777777" w:rsidR="00246770" w:rsidRDefault="005A722E">
            <w:pPr>
              <w:widowControl w:val="0"/>
              <w:pBdr>
                <w:top w:val="nil"/>
                <w:left w:val="nil"/>
                <w:bottom w:val="nil"/>
                <w:right w:val="nil"/>
                <w:between w:val="nil"/>
              </w:pBdr>
              <w:spacing w:line="240" w:lineRule="auto"/>
            </w:pPr>
            <w:r>
              <w:t>Pservice_id</w:t>
            </w:r>
          </w:p>
        </w:tc>
      </w:tr>
    </w:tbl>
    <w:p w14:paraId="13220DAF" w14:textId="77777777" w:rsidR="00246770" w:rsidRDefault="00246770">
      <w:pPr>
        <w:rPr>
          <w:b/>
          <w:u w:val="single"/>
        </w:rPr>
      </w:pPr>
    </w:p>
    <w:p w14:paraId="1C739CFC" w14:textId="77777777" w:rsidR="00246770" w:rsidRDefault="005A722E">
      <w:pPr>
        <w:rPr>
          <w:b/>
          <w:u w:val="single"/>
        </w:rPr>
      </w:pPr>
      <w:r>
        <w:rPr>
          <w:b/>
          <w:u w:val="single"/>
        </w:rPr>
        <w:t>Functional dependencies :</w:t>
      </w:r>
    </w:p>
    <w:p w14:paraId="1A5A420C" w14:textId="77777777" w:rsidR="00246770" w:rsidRDefault="00246770">
      <w:pPr>
        <w:rPr>
          <w:b/>
          <w:u w:val="single"/>
        </w:rPr>
      </w:pPr>
    </w:p>
    <w:p w14:paraId="13A47950" w14:textId="77777777" w:rsidR="00246770" w:rsidRDefault="005A722E">
      <w:pPr>
        <w:numPr>
          <w:ilvl w:val="0"/>
          <w:numId w:val="13"/>
        </w:numPr>
      </w:pPr>
      <w:r>
        <w:rPr>
          <w:rFonts w:ascii="Arial Unicode MS" w:eastAsia="Arial Unicode MS" w:hAnsi="Arial Unicode MS" w:cs="Arial Unicode MS"/>
        </w:rPr>
        <w:t>guest_ID → Pservice_id</w:t>
      </w:r>
    </w:p>
    <w:p w14:paraId="27CEB952" w14:textId="77777777" w:rsidR="00246770" w:rsidRDefault="00246770"/>
    <w:p w14:paraId="40A84EAA" w14:textId="77777777" w:rsidR="00246770" w:rsidRDefault="005A722E">
      <w:pPr>
        <w:rPr>
          <w:b/>
          <w:u w:val="single"/>
        </w:rPr>
      </w:pPr>
      <w:r>
        <w:rPr>
          <w:b/>
          <w:u w:val="single"/>
        </w:rPr>
        <w:t>Normalization :</w:t>
      </w:r>
    </w:p>
    <w:p w14:paraId="13DE9B5D" w14:textId="77777777" w:rsidR="00246770" w:rsidRDefault="00246770">
      <w:pPr>
        <w:rPr>
          <w:b/>
          <w:u w:val="single"/>
        </w:rPr>
      </w:pPr>
    </w:p>
    <w:p w14:paraId="5DFAFCD3" w14:textId="77777777" w:rsidR="00246770" w:rsidRDefault="005A722E">
      <w:pPr>
        <w:numPr>
          <w:ilvl w:val="0"/>
          <w:numId w:val="18"/>
        </w:numPr>
        <w:rPr>
          <w:b/>
        </w:rPr>
      </w:pPr>
      <w:r>
        <w:rPr>
          <w:b/>
        </w:rPr>
        <w:t>“</w:t>
      </w:r>
      <w:r>
        <w:t xml:space="preserve">guest_ID” is the primary key, and thus the </w:t>
      </w:r>
      <w:r>
        <w:rPr>
          <w:b/>
        </w:rPr>
        <w:t>superkey</w:t>
      </w:r>
      <w:r>
        <w:t xml:space="preserve">, so the above table is in </w:t>
      </w:r>
      <w:r>
        <w:rPr>
          <w:b/>
        </w:rPr>
        <w:t>BCNF</w:t>
      </w:r>
      <w:r>
        <w:t>.</w:t>
      </w:r>
    </w:p>
    <w:p w14:paraId="00C213C8" w14:textId="77777777" w:rsidR="00246770" w:rsidRDefault="00246770"/>
    <w:p w14:paraId="307D8D10" w14:textId="77777777" w:rsidR="00246770" w:rsidRDefault="00246770"/>
    <w:p w14:paraId="5B997B80" w14:textId="77777777" w:rsidR="00246770" w:rsidRDefault="005A722E">
      <w:r>
        <w:t xml:space="preserve">11. </w:t>
      </w:r>
      <w:r>
        <w:rPr>
          <w:b/>
        </w:rPr>
        <w:t>guest_serv:</w:t>
      </w:r>
      <w:r>
        <w:t xml:space="preserve"> This relation is between guest and service and it shows that the services can be provided to many guests, and a service used and enjoyed by many guests..</w:t>
      </w:r>
    </w:p>
    <w:p w14:paraId="2A23B6EE" w14:textId="77777777" w:rsidR="00246770" w:rsidRDefault="00246770"/>
    <w:tbl>
      <w:tblPr>
        <w:tblStyle w:val="af8"/>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246770" w14:paraId="3789DA3D" w14:textId="77777777">
        <w:tc>
          <w:tcPr>
            <w:tcW w:w="4514" w:type="dxa"/>
            <w:shd w:val="clear" w:color="auto" w:fill="auto"/>
            <w:tcMar>
              <w:top w:w="100" w:type="dxa"/>
              <w:left w:w="100" w:type="dxa"/>
              <w:bottom w:w="100" w:type="dxa"/>
              <w:right w:w="100" w:type="dxa"/>
            </w:tcMar>
          </w:tcPr>
          <w:p w14:paraId="372D86F4" w14:textId="77777777" w:rsidR="00246770" w:rsidRDefault="005A722E">
            <w:pPr>
              <w:widowControl w:val="0"/>
              <w:pBdr>
                <w:top w:val="nil"/>
                <w:left w:val="nil"/>
                <w:bottom w:val="nil"/>
                <w:right w:val="nil"/>
                <w:between w:val="nil"/>
              </w:pBdr>
              <w:spacing w:line="240" w:lineRule="auto"/>
            </w:pPr>
            <w:r>
              <w:t>guest_ID</w:t>
            </w:r>
          </w:p>
        </w:tc>
        <w:tc>
          <w:tcPr>
            <w:tcW w:w="4514" w:type="dxa"/>
            <w:shd w:val="clear" w:color="auto" w:fill="auto"/>
            <w:tcMar>
              <w:top w:w="100" w:type="dxa"/>
              <w:left w:w="100" w:type="dxa"/>
              <w:bottom w:w="100" w:type="dxa"/>
              <w:right w:w="100" w:type="dxa"/>
            </w:tcMar>
          </w:tcPr>
          <w:p w14:paraId="689F04D9" w14:textId="77777777" w:rsidR="00246770" w:rsidRDefault="005A722E">
            <w:pPr>
              <w:widowControl w:val="0"/>
              <w:pBdr>
                <w:top w:val="nil"/>
                <w:left w:val="nil"/>
                <w:bottom w:val="nil"/>
                <w:right w:val="nil"/>
                <w:between w:val="nil"/>
              </w:pBdr>
              <w:spacing w:line="240" w:lineRule="auto"/>
            </w:pPr>
            <w:r>
              <w:t>service_id</w:t>
            </w:r>
          </w:p>
        </w:tc>
      </w:tr>
    </w:tbl>
    <w:p w14:paraId="3E863518" w14:textId="77777777" w:rsidR="00246770" w:rsidRDefault="00246770"/>
    <w:p w14:paraId="3DAFB8E1" w14:textId="77777777" w:rsidR="00246770" w:rsidRDefault="005A722E">
      <w:pPr>
        <w:rPr>
          <w:b/>
          <w:u w:val="single"/>
        </w:rPr>
      </w:pPr>
      <w:r>
        <w:rPr>
          <w:b/>
          <w:u w:val="single"/>
        </w:rPr>
        <w:t>Functional dependencies :</w:t>
      </w:r>
    </w:p>
    <w:p w14:paraId="19545D71" w14:textId="77777777" w:rsidR="00246770" w:rsidRDefault="00246770">
      <w:pPr>
        <w:rPr>
          <w:b/>
          <w:u w:val="single"/>
        </w:rPr>
      </w:pPr>
    </w:p>
    <w:p w14:paraId="54917963" w14:textId="77777777" w:rsidR="00246770" w:rsidRDefault="005A722E">
      <w:pPr>
        <w:numPr>
          <w:ilvl w:val="0"/>
          <w:numId w:val="13"/>
        </w:numPr>
      </w:pPr>
      <w:r>
        <w:rPr>
          <w:rFonts w:ascii="Arial Unicode MS" w:eastAsia="Arial Unicode MS" w:hAnsi="Arial Unicode MS" w:cs="Arial Unicode MS"/>
        </w:rPr>
        <w:t>guest_ID → service_id</w:t>
      </w:r>
    </w:p>
    <w:p w14:paraId="6BEAB3CA" w14:textId="77777777" w:rsidR="00246770" w:rsidRDefault="00246770"/>
    <w:p w14:paraId="26002AA5" w14:textId="77777777" w:rsidR="00246770" w:rsidRDefault="005A722E">
      <w:pPr>
        <w:rPr>
          <w:b/>
          <w:u w:val="single"/>
        </w:rPr>
      </w:pPr>
      <w:r>
        <w:rPr>
          <w:b/>
          <w:u w:val="single"/>
        </w:rPr>
        <w:t>Normalization :</w:t>
      </w:r>
    </w:p>
    <w:p w14:paraId="6F70C2E5" w14:textId="77777777" w:rsidR="00246770" w:rsidRDefault="00246770">
      <w:pPr>
        <w:rPr>
          <w:b/>
          <w:u w:val="single"/>
        </w:rPr>
      </w:pPr>
    </w:p>
    <w:p w14:paraId="53F1CBEB" w14:textId="77777777" w:rsidR="00246770" w:rsidRDefault="005A722E">
      <w:pPr>
        <w:numPr>
          <w:ilvl w:val="0"/>
          <w:numId w:val="18"/>
        </w:numPr>
        <w:rPr>
          <w:b/>
        </w:rPr>
      </w:pPr>
      <w:r>
        <w:rPr>
          <w:b/>
        </w:rPr>
        <w:t>“</w:t>
      </w:r>
      <w:r>
        <w:t xml:space="preserve">guest_ID” is the primary key, and thus the </w:t>
      </w:r>
      <w:r>
        <w:rPr>
          <w:b/>
        </w:rPr>
        <w:t>superkey</w:t>
      </w:r>
      <w:r>
        <w:t xml:space="preserve">, so the above table is in </w:t>
      </w:r>
      <w:r>
        <w:rPr>
          <w:b/>
        </w:rPr>
        <w:t>BCNF</w:t>
      </w:r>
      <w:r>
        <w:t>.</w:t>
      </w:r>
    </w:p>
    <w:p w14:paraId="7E28D29B" w14:textId="77777777" w:rsidR="00246770" w:rsidRDefault="00246770"/>
    <w:p w14:paraId="7F247526" w14:textId="77777777" w:rsidR="00246770" w:rsidRDefault="005A722E">
      <w:r>
        <w:t xml:space="preserve">12. </w:t>
      </w:r>
      <w:r>
        <w:rPr>
          <w:b/>
        </w:rPr>
        <w:t xml:space="preserve">Room_Reservation: </w:t>
      </w:r>
      <w:r>
        <w:t>This relation is between Reservation and Room. It is one to one since every room can be reserved once and every reservation can be reserved for one room.</w:t>
      </w:r>
    </w:p>
    <w:p w14:paraId="34AF21ED" w14:textId="77777777" w:rsidR="00246770" w:rsidRDefault="00246770"/>
    <w:tbl>
      <w:tblPr>
        <w:tblStyle w:val="af9"/>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246770" w14:paraId="5E67C64C" w14:textId="77777777">
        <w:tc>
          <w:tcPr>
            <w:tcW w:w="4514" w:type="dxa"/>
            <w:shd w:val="clear" w:color="auto" w:fill="auto"/>
            <w:tcMar>
              <w:top w:w="100" w:type="dxa"/>
              <w:left w:w="100" w:type="dxa"/>
              <w:bottom w:w="100" w:type="dxa"/>
              <w:right w:w="100" w:type="dxa"/>
            </w:tcMar>
          </w:tcPr>
          <w:p w14:paraId="3DB542F6" w14:textId="77777777" w:rsidR="00246770" w:rsidRDefault="005A722E">
            <w:pPr>
              <w:widowControl w:val="0"/>
              <w:pBdr>
                <w:top w:val="nil"/>
                <w:left w:val="nil"/>
                <w:bottom w:val="nil"/>
                <w:right w:val="nil"/>
                <w:between w:val="nil"/>
              </w:pBdr>
              <w:spacing w:line="240" w:lineRule="auto"/>
            </w:pPr>
            <w:r>
              <w:t>Room_number</w:t>
            </w:r>
          </w:p>
        </w:tc>
        <w:tc>
          <w:tcPr>
            <w:tcW w:w="4514" w:type="dxa"/>
            <w:shd w:val="clear" w:color="auto" w:fill="auto"/>
            <w:tcMar>
              <w:top w:w="100" w:type="dxa"/>
              <w:left w:w="100" w:type="dxa"/>
              <w:bottom w:w="100" w:type="dxa"/>
              <w:right w:w="100" w:type="dxa"/>
            </w:tcMar>
          </w:tcPr>
          <w:p w14:paraId="6DD6A43E" w14:textId="77777777" w:rsidR="00246770" w:rsidRDefault="005A722E">
            <w:pPr>
              <w:widowControl w:val="0"/>
              <w:pBdr>
                <w:top w:val="nil"/>
                <w:left w:val="nil"/>
                <w:bottom w:val="nil"/>
                <w:right w:val="nil"/>
                <w:between w:val="nil"/>
              </w:pBdr>
              <w:spacing w:line="240" w:lineRule="auto"/>
            </w:pPr>
            <w:r>
              <w:t>reservation_id</w:t>
            </w:r>
          </w:p>
        </w:tc>
      </w:tr>
    </w:tbl>
    <w:p w14:paraId="4E2F417A" w14:textId="77777777" w:rsidR="00246770" w:rsidRDefault="00246770"/>
    <w:p w14:paraId="05EFC66E" w14:textId="77777777" w:rsidR="00246770" w:rsidRDefault="005A722E">
      <w:pPr>
        <w:rPr>
          <w:b/>
          <w:u w:val="single"/>
        </w:rPr>
      </w:pPr>
      <w:r>
        <w:rPr>
          <w:b/>
          <w:u w:val="single"/>
        </w:rPr>
        <w:t>Functional dependencies :</w:t>
      </w:r>
    </w:p>
    <w:p w14:paraId="5A9C2D05" w14:textId="77777777" w:rsidR="00246770" w:rsidRDefault="00246770">
      <w:pPr>
        <w:rPr>
          <w:b/>
          <w:u w:val="single"/>
        </w:rPr>
      </w:pPr>
    </w:p>
    <w:p w14:paraId="34780876" w14:textId="77777777" w:rsidR="00246770" w:rsidRDefault="005A722E">
      <w:pPr>
        <w:numPr>
          <w:ilvl w:val="0"/>
          <w:numId w:val="13"/>
        </w:numPr>
      </w:pPr>
      <w:r>
        <w:rPr>
          <w:rFonts w:ascii="Arial Unicode MS" w:eastAsia="Arial Unicode MS" w:hAnsi="Arial Unicode MS" w:cs="Arial Unicode MS"/>
        </w:rPr>
        <w:t>Room_number→ reservation_id</w:t>
      </w:r>
    </w:p>
    <w:p w14:paraId="7BE96311" w14:textId="77777777" w:rsidR="00246770" w:rsidRDefault="00246770"/>
    <w:p w14:paraId="438A78F7" w14:textId="77777777" w:rsidR="00246770" w:rsidRDefault="005A722E">
      <w:pPr>
        <w:rPr>
          <w:b/>
          <w:u w:val="single"/>
        </w:rPr>
      </w:pPr>
      <w:r>
        <w:rPr>
          <w:b/>
          <w:u w:val="single"/>
        </w:rPr>
        <w:t>Normalization :</w:t>
      </w:r>
    </w:p>
    <w:p w14:paraId="324F63E3" w14:textId="77777777" w:rsidR="00246770" w:rsidRDefault="00246770">
      <w:pPr>
        <w:rPr>
          <w:b/>
          <w:u w:val="single"/>
        </w:rPr>
      </w:pPr>
    </w:p>
    <w:p w14:paraId="2AB7D23C" w14:textId="77777777" w:rsidR="00246770" w:rsidRDefault="005A722E">
      <w:pPr>
        <w:numPr>
          <w:ilvl w:val="0"/>
          <w:numId w:val="18"/>
        </w:numPr>
        <w:rPr>
          <w:b/>
        </w:rPr>
      </w:pPr>
      <w:r>
        <w:rPr>
          <w:b/>
        </w:rPr>
        <w:t>“</w:t>
      </w:r>
      <w:r>
        <w:t xml:space="preserve">room_number” is the primary key, and thus the </w:t>
      </w:r>
      <w:r>
        <w:rPr>
          <w:b/>
        </w:rPr>
        <w:t>superkey</w:t>
      </w:r>
      <w:r>
        <w:t xml:space="preserve">, so the above table is in </w:t>
      </w:r>
      <w:r>
        <w:rPr>
          <w:b/>
        </w:rPr>
        <w:t>BCNF</w:t>
      </w:r>
      <w:r>
        <w:t>.</w:t>
      </w:r>
    </w:p>
    <w:p w14:paraId="6909084F" w14:textId="77777777" w:rsidR="00246770" w:rsidRDefault="00246770"/>
    <w:p w14:paraId="1A90A79A" w14:textId="77777777" w:rsidR="00246770" w:rsidRDefault="005A722E">
      <w:r>
        <w:t>13</w:t>
      </w:r>
      <w:r>
        <w:rPr>
          <w:b/>
        </w:rPr>
        <w:t>. Guest_reserve</w:t>
      </w:r>
      <w:r>
        <w:t xml:space="preserve">: This relation is between guests and their reservation, to ensure that all reservation details are linked to their respective guest. This is a one to one relation since every guest can only make one reservation at a given time. It ensures total participation from </w:t>
      </w:r>
      <w:r>
        <w:lastRenderedPageBreak/>
        <w:t>both sides since every guest has to make a reservation, and every reservation is made bby some guest.</w:t>
      </w:r>
    </w:p>
    <w:p w14:paraId="3A7A7DD0" w14:textId="77777777" w:rsidR="00246770" w:rsidRDefault="00246770"/>
    <w:tbl>
      <w:tblPr>
        <w:tblStyle w:val="af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246770" w14:paraId="78497687" w14:textId="77777777">
        <w:tc>
          <w:tcPr>
            <w:tcW w:w="4514" w:type="dxa"/>
            <w:shd w:val="clear" w:color="auto" w:fill="auto"/>
            <w:tcMar>
              <w:top w:w="100" w:type="dxa"/>
              <w:left w:w="100" w:type="dxa"/>
              <w:bottom w:w="100" w:type="dxa"/>
              <w:right w:w="100" w:type="dxa"/>
            </w:tcMar>
          </w:tcPr>
          <w:p w14:paraId="08395741" w14:textId="77777777" w:rsidR="00246770" w:rsidRDefault="005A722E">
            <w:pPr>
              <w:widowControl w:val="0"/>
              <w:pBdr>
                <w:top w:val="nil"/>
                <w:left w:val="nil"/>
                <w:bottom w:val="nil"/>
                <w:right w:val="nil"/>
                <w:between w:val="nil"/>
              </w:pBdr>
              <w:spacing w:line="240" w:lineRule="auto"/>
            </w:pPr>
            <w:r>
              <w:t>guest_ID</w:t>
            </w:r>
          </w:p>
        </w:tc>
        <w:tc>
          <w:tcPr>
            <w:tcW w:w="4514" w:type="dxa"/>
            <w:shd w:val="clear" w:color="auto" w:fill="auto"/>
            <w:tcMar>
              <w:top w:w="100" w:type="dxa"/>
              <w:left w:w="100" w:type="dxa"/>
              <w:bottom w:w="100" w:type="dxa"/>
              <w:right w:w="100" w:type="dxa"/>
            </w:tcMar>
          </w:tcPr>
          <w:p w14:paraId="1AD4FF0E" w14:textId="77777777" w:rsidR="00246770" w:rsidRDefault="005A722E">
            <w:pPr>
              <w:widowControl w:val="0"/>
              <w:pBdr>
                <w:top w:val="nil"/>
                <w:left w:val="nil"/>
                <w:bottom w:val="nil"/>
                <w:right w:val="nil"/>
                <w:between w:val="nil"/>
              </w:pBdr>
              <w:spacing w:line="240" w:lineRule="auto"/>
            </w:pPr>
            <w:r>
              <w:t>reservation_id</w:t>
            </w:r>
          </w:p>
        </w:tc>
      </w:tr>
    </w:tbl>
    <w:p w14:paraId="35550CF5" w14:textId="77777777" w:rsidR="00246770" w:rsidRDefault="00246770"/>
    <w:p w14:paraId="1ADEECD8" w14:textId="77777777" w:rsidR="00246770" w:rsidRDefault="005A722E">
      <w:pPr>
        <w:rPr>
          <w:b/>
          <w:u w:val="single"/>
        </w:rPr>
      </w:pPr>
      <w:r>
        <w:rPr>
          <w:b/>
          <w:u w:val="single"/>
        </w:rPr>
        <w:t>Functional dependencies :</w:t>
      </w:r>
    </w:p>
    <w:p w14:paraId="7530EC23" w14:textId="77777777" w:rsidR="00246770" w:rsidRDefault="00246770">
      <w:pPr>
        <w:rPr>
          <w:b/>
          <w:u w:val="single"/>
        </w:rPr>
      </w:pPr>
    </w:p>
    <w:p w14:paraId="70DFFA77" w14:textId="77777777" w:rsidR="00246770" w:rsidRDefault="005A722E">
      <w:pPr>
        <w:numPr>
          <w:ilvl w:val="0"/>
          <w:numId w:val="13"/>
        </w:numPr>
      </w:pPr>
      <w:r>
        <w:rPr>
          <w:rFonts w:ascii="Arial Unicode MS" w:eastAsia="Arial Unicode MS" w:hAnsi="Arial Unicode MS" w:cs="Arial Unicode MS"/>
        </w:rPr>
        <w:t>guest_ID → reservation_id</w:t>
      </w:r>
    </w:p>
    <w:p w14:paraId="5B989BE4" w14:textId="77777777" w:rsidR="00246770" w:rsidRDefault="00246770"/>
    <w:p w14:paraId="08A172FE" w14:textId="77777777" w:rsidR="00246770" w:rsidRDefault="005A722E">
      <w:pPr>
        <w:rPr>
          <w:b/>
          <w:u w:val="single"/>
        </w:rPr>
      </w:pPr>
      <w:r>
        <w:rPr>
          <w:b/>
          <w:u w:val="single"/>
        </w:rPr>
        <w:t>Normalization :</w:t>
      </w:r>
    </w:p>
    <w:p w14:paraId="34C522BC" w14:textId="77777777" w:rsidR="00246770" w:rsidRDefault="00246770">
      <w:pPr>
        <w:rPr>
          <w:b/>
          <w:u w:val="single"/>
        </w:rPr>
      </w:pPr>
    </w:p>
    <w:p w14:paraId="09D26370" w14:textId="77777777" w:rsidR="00246770" w:rsidRDefault="005A722E">
      <w:pPr>
        <w:numPr>
          <w:ilvl w:val="0"/>
          <w:numId w:val="18"/>
        </w:numPr>
        <w:rPr>
          <w:b/>
        </w:rPr>
      </w:pPr>
      <w:r>
        <w:rPr>
          <w:b/>
        </w:rPr>
        <w:t>“</w:t>
      </w:r>
      <w:r>
        <w:t xml:space="preserve">guest_ID” is the primary key, and thus the </w:t>
      </w:r>
      <w:r>
        <w:rPr>
          <w:b/>
        </w:rPr>
        <w:t>superkey</w:t>
      </w:r>
      <w:r>
        <w:t xml:space="preserve">, so the above table is in </w:t>
      </w:r>
      <w:r>
        <w:rPr>
          <w:b/>
        </w:rPr>
        <w:t>BCNF</w:t>
      </w:r>
      <w:r>
        <w:t>.</w:t>
      </w:r>
    </w:p>
    <w:p w14:paraId="673D6AB2" w14:textId="77777777" w:rsidR="00246770" w:rsidRDefault="00246770"/>
    <w:p w14:paraId="3A33128B" w14:textId="77777777" w:rsidR="00246770" w:rsidRDefault="00246770">
      <w:pPr>
        <w:rPr>
          <w:b/>
          <w:u w:val="single"/>
        </w:rPr>
      </w:pPr>
    </w:p>
    <w:p w14:paraId="545B3D34" w14:textId="77777777" w:rsidR="00246770" w:rsidRDefault="00246770"/>
    <w:p w14:paraId="4B47E482" w14:textId="77777777" w:rsidR="00246770" w:rsidRDefault="00246770"/>
    <w:p w14:paraId="2016294B" w14:textId="77777777" w:rsidR="00246770" w:rsidRDefault="005A722E">
      <w:r>
        <w:t xml:space="preserve">14. </w:t>
      </w:r>
      <w:r>
        <w:rPr>
          <w:b/>
        </w:rPr>
        <w:t xml:space="preserve">Guest_event </w:t>
      </w:r>
      <w:r>
        <w:t xml:space="preserve">:This relation is between guests and events. It is many to many since every guest can attend many events, and every event is attended by many guests. It ensures total participation from the event’s side since every event must be attended by some guest, unless it is a really, really bad one. </w:t>
      </w:r>
    </w:p>
    <w:p w14:paraId="0D3AE277" w14:textId="77777777" w:rsidR="00246770" w:rsidRDefault="00246770"/>
    <w:tbl>
      <w:tblPr>
        <w:tblStyle w:val="afb"/>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246770" w14:paraId="137432B0" w14:textId="77777777">
        <w:tc>
          <w:tcPr>
            <w:tcW w:w="4514" w:type="dxa"/>
            <w:shd w:val="clear" w:color="auto" w:fill="auto"/>
            <w:tcMar>
              <w:top w:w="100" w:type="dxa"/>
              <w:left w:w="100" w:type="dxa"/>
              <w:bottom w:w="100" w:type="dxa"/>
              <w:right w:w="100" w:type="dxa"/>
            </w:tcMar>
          </w:tcPr>
          <w:p w14:paraId="270E95E5" w14:textId="77777777" w:rsidR="00246770" w:rsidRDefault="005A722E">
            <w:pPr>
              <w:widowControl w:val="0"/>
              <w:pBdr>
                <w:top w:val="nil"/>
                <w:left w:val="nil"/>
                <w:bottom w:val="nil"/>
                <w:right w:val="nil"/>
                <w:between w:val="nil"/>
              </w:pBdr>
              <w:spacing w:line="240" w:lineRule="auto"/>
            </w:pPr>
            <w:r>
              <w:t>guest_ID</w:t>
            </w:r>
          </w:p>
        </w:tc>
        <w:tc>
          <w:tcPr>
            <w:tcW w:w="4514" w:type="dxa"/>
            <w:shd w:val="clear" w:color="auto" w:fill="auto"/>
            <w:tcMar>
              <w:top w:w="100" w:type="dxa"/>
              <w:left w:w="100" w:type="dxa"/>
              <w:bottom w:w="100" w:type="dxa"/>
              <w:right w:w="100" w:type="dxa"/>
            </w:tcMar>
          </w:tcPr>
          <w:p w14:paraId="7599418A" w14:textId="77777777" w:rsidR="00246770" w:rsidRDefault="005A722E">
            <w:pPr>
              <w:widowControl w:val="0"/>
              <w:pBdr>
                <w:top w:val="nil"/>
                <w:left w:val="nil"/>
                <w:bottom w:val="nil"/>
                <w:right w:val="nil"/>
                <w:between w:val="nil"/>
              </w:pBdr>
              <w:spacing w:line="240" w:lineRule="auto"/>
            </w:pPr>
            <w:r>
              <w:t>event_id</w:t>
            </w:r>
          </w:p>
        </w:tc>
      </w:tr>
    </w:tbl>
    <w:p w14:paraId="6BC93E9C" w14:textId="77777777" w:rsidR="00246770" w:rsidRDefault="00246770"/>
    <w:p w14:paraId="2273DB1D" w14:textId="77777777" w:rsidR="00246770" w:rsidRDefault="00246770">
      <w:pPr>
        <w:rPr>
          <w:b/>
          <w:u w:val="single"/>
        </w:rPr>
      </w:pPr>
    </w:p>
    <w:p w14:paraId="51A9A580" w14:textId="77777777" w:rsidR="00246770" w:rsidRDefault="005A722E">
      <w:pPr>
        <w:rPr>
          <w:b/>
          <w:u w:val="single"/>
        </w:rPr>
      </w:pPr>
      <w:r>
        <w:rPr>
          <w:b/>
          <w:u w:val="single"/>
        </w:rPr>
        <w:t>Functional dependencies :</w:t>
      </w:r>
    </w:p>
    <w:p w14:paraId="743F01A7" w14:textId="77777777" w:rsidR="00246770" w:rsidRDefault="00246770">
      <w:pPr>
        <w:rPr>
          <w:b/>
          <w:u w:val="single"/>
        </w:rPr>
      </w:pPr>
    </w:p>
    <w:p w14:paraId="302F61EC" w14:textId="77777777" w:rsidR="00246770" w:rsidRDefault="005A722E">
      <w:pPr>
        <w:numPr>
          <w:ilvl w:val="0"/>
          <w:numId w:val="13"/>
        </w:numPr>
      </w:pPr>
      <w:r>
        <w:rPr>
          <w:rFonts w:ascii="Arial Unicode MS" w:eastAsia="Arial Unicode MS" w:hAnsi="Arial Unicode MS" w:cs="Arial Unicode MS"/>
        </w:rPr>
        <w:t>guest_ID → event_id</w:t>
      </w:r>
    </w:p>
    <w:p w14:paraId="24CC771F" w14:textId="77777777" w:rsidR="00246770" w:rsidRDefault="00246770"/>
    <w:p w14:paraId="5302B8AD" w14:textId="77777777" w:rsidR="00246770" w:rsidRDefault="005A722E">
      <w:pPr>
        <w:rPr>
          <w:b/>
          <w:u w:val="single"/>
        </w:rPr>
      </w:pPr>
      <w:r>
        <w:rPr>
          <w:b/>
          <w:u w:val="single"/>
        </w:rPr>
        <w:t>Normalization :</w:t>
      </w:r>
    </w:p>
    <w:p w14:paraId="2A73AB93" w14:textId="77777777" w:rsidR="00246770" w:rsidRDefault="00246770">
      <w:pPr>
        <w:rPr>
          <w:b/>
          <w:u w:val="single"/>
        </w:rPr>
      </w:pPr>
    </w:p>
    <w:p w14:paraId="328A015E" w14:textId="77777777" w:rsidR="00246770" w:rsidRDefault="005A722E">
      <w:pPr>
        <w:numPr>
          <w:ilvl w:val="0"/>
          <w:numId w:val="18"/>
        </w:numPr>
        <w:rPr>
          <w:b/>
        </w:rPr>
      </w:pPr>
      <w:r>
        <w:rPr>
          <w:b/>
        </w:rPr>
        <w:t>“</w:t>
      </w:r>
      <w:r>
        <w:t xml:space="preserve">guest_ID” is the primary key, and thus the </w:t>
      </w:r>
      <w:r>
        <w:rPr>
          <w:b/>
        </w:rPr>
        <w:t>superkey</w:t>
      </w:r>
      <w:r>
        <w:t xml:space="preserve">, so the above table is in </w:t>
      </w:r>
      <w:r>
        <w:rPr>
          <w:b/>
        </w:rPr>
        <w:t>BCNF</w:t>
      </w:r>
      <w:r>
        <w:t>.</w:t>
      </w:r>
    </w:p>
    <w:p w14:paraId="73633A41" w14:textId="77777777" w:rsidR="00246770" w:rsidRDefault="00246770"/>
    <w:p w14:paraId="40BEB7EA" w14:textId="77777777" w:rsidR="00246770" w:rsidRDefault="00246770"/>
    <w:p w14:paraId="6FA25FDA" w14:textId="77777777" w:rsidR="00246770" w:rsidRDefault="00246770"/>
    <w:p w14:paraId="434411DA" w14:textId="77777777" w:rsidR="00246770" w:rsidRDefault="00246770"/>
    <w:p w14:paraId="558C24D7" w14:textId="70B74067" w:rsidR="00246770" w:rsidRDefault="00246770" w:rsidP="005A722E"/>
    <w:p w14:paraId="7C6E2604" w14:textId="77777777" w:rsidR="00246770" w:rsidRDefault="00246770"/>
    <w:p w14:paraId="28B56675" w14:textId="77777777" w:rsidR="00246770" w:rsidRDefault="00246770"/>
    <w:p w14:paraId="52286BD9" w14:textId="77777777" w:rsidR="00246770" w:rsidRDefault="00246770"/>
    <w:p w14:paraId="73BE3966" w14:textId="77777777" w:rsidR="00246770" w:rsidRDefault="00246770"/>
    <w:p w14:paraId="63ACE887" w14:textId="77777777" w:rsidR="00246770" w:rsidRDefault="00246770"/>
    <w:p w14:paraId="7B616139" w14:textId="77777777" w:rsidR="00246770" w:rsidRDefault="00246770"/>
    <w:p w14:paraId="61DBD445" w14:textId="77777777" w:rsidR="00246770" w:rsidRDefault="00246770"/>
    <w:p w14:paraId="496B51FA" w14:textId="77777777" w:rsidR="00246770" w:rsidRDefault="00246770"/>
    <w:p w14:paraId="3534C7C7" w14:textId="1F5F3088" w:rsidR="00246770" w:rsidRPr="00CB4519" w:rsidRDefault="00CB4519" w:rsidP="00CB4519">
      <w:pPr>
        <w:jc w:val="center"/>
        <w:rPr>
          <w:b/>
          <w:bCs/>
          <w:sz w:val="52"/>
          <w:szCs w:val="52"/>
          <w:u w:val="single"/>
        </w:rPr>
      </w:pPr>
      <w:r w:rsidRPr="00CB4519">
        <w:rPr>
          <w:b/>
          <w:bCs/>
          <w:sz w:val="52"/>
          <w:szCs w:val="52"/>
          <w:u w:val="single"/>
        </w:rPr>
        <w:lastRenderedPageBreak/>
        <w:t>MYSQL</w:t>
      </w:r>
    </w:p>
    <w:p w14:paraId="44E0DC9B" w14:textId="77777777" w:rsidR="00246770" w:rsidRDefault="00246770"/>
    <w:p w14:paraId="017C12CF" w14:textId="77777777" w:rsidR="00246770" w:rsidRDefault="00246770"/>
    <w:p w14:paraId="0FEA4347" w14:textId="77777777" w:rsidR="00246770" w:rsidRDefault="00246770"/>
    <w:p w14:paraId="21CF0455" w14:textId="77777777" w:rsidR="00CB4519" w:rsidRDefault="00CB4519" w:rsidP="00CB4519">
      <w:r>
        <w:t>create database TheFour;</w:t>
      </w:r>
    </w:p>
    <w:p w14:paraId="1DE5E841" w14:textId="77777777" w:rsidR="00CB4519" w:rsidRDefault="00CB4519" w:rsidP="00CB4519">
      <w:r>
        <w:t>use TheFour;</w:t>
      </w:r>
    </w:p>
    <w:p w14:paraId="180BC202" w14:textId="77777777" w:rsidR="00CB4519" w:rsidRDefault="00CB4519" w:rsidP="00CB4519"/>
    <w:p w14:paraId="161E89A4" w14:textId="77777777" w:rsidR="00CB4519" w:rsidRDefault="00CB4519" w:rsidP="00CB4519">
      <w:r>
        <w:t>create table guest(</w:t>
      </w:r>
    </w:p>
    <w:p w14:paraId="2C9313EC" w14:textId="77777777" w:rsidR="00CB4519" w:rsidRDefault="00CB4519" w:rsidP="00CB4519">
      <w:r>
        <w:t>guest_ID int auto_increment,</w:t>
      </w:r>
    </w:p>
    <w:p w14:paraId="2170192E" w14:textId="77777777" w:rsidR="00CB4519" w:rsidRDefault="00CB4519" w:rsidP="00CB4519">
      <w:r>
        <w:t>guest_name varchar(100),</w:t>
      </w:r>
    </w:p>
    <w:p w14:paraId="6482C862" w14:textId="77777777" w:rsidR="00CB4519" w:rsidRDefault="00CB4519" w:rsidP="00CB4519">
      <w:r>
        <w:t>guest_phoneNb long,</w:t>
      </w:r>
    </w:p>
    <w:p w14:paraId="084E4D2B" w14:textId="77777777" w:rsidR="00CB4519" w:rsidRDefault="00CB4519" w:rsidP="00CB4519">
      <w:r>
        <w:t>guest_age int,</w:t>
      </w:r>
    </w:p>
    <w:p w14:paraId="3EF31DDF" w14:textId="77777777" w:rsidR="00CB4519" w:rsidRDefault="00CB4519" w:rsidP="00CB4519">
      <w:r>
        <w:t>guest_email varchar(100),</w:t>
      </w:r>
    </w:p>
    <w:p w14:paraId="0FCDD725" w14:textId="77777777" w:rsidR="00CB4519" w:rsidRDefault="00CB4519" w:rsidP="00CB4519">
      <w:r>
        <w:t>guest_country varchar(50),</w:t>
      </w:r>
    </w:p>
    <w:p w14:paraId="66C365D4" w14:textId="77777777" w:rsidR="00CB4519" w:rsidRDefault="00CB4519" w:rsidP="00CB4519">
      <w:r>
        <w:t>reward_points int,</w:t>
      </w:r>
    </w:p>
    <w:p w14:paraId="7126697A" w14:textId="77777777" w:rsidR="00CB4519" w:rsidRDefault="00CB4519" w:rsidP="00CB4519">
      <w:r>
        <w:t>PRIMARY KEY (guest_ID)</w:t>
      </w:r>
    </w:p>
    <w:p w14:paraId="69A96A00" w14:textId="77777777" w:rsidR="00CB4519" w:rsidRDefault="00CB4519" w:rsidP="00CB4519">
      <w:r>
        <w:t>);</w:t>
      </w:r>
    </w:p>
    <w:p w14:paraId="2354656F" w14:textId="77777777" w:rsidR="00CB4519" w:rsidRDefault="00CB4519" w:rsidP="00CB4519">
      <w:r>
        <w:t xml:space="preserve">insert into guest(guest_name, guest_phoneNb, guest_age, guest_email, guest_country, reward_points) values </w:t>
      </w:r>
    </w:p>
    <w:p w14:paraId="77C40838" w14:textId="77777777" w:rsidR="00CB4519" w:rsidRDefault="00CB4519" w:rsidP="00CB4519">
      <w:r>
        <w:t>('Lara Idriss','01589746','25','lara.idriss@gmail.com','Lebanon','0'),</w:t>
      </w:r>
    </w:p>
    <w:p w14:paraId="367C55B0" w14:textId="77777777" w:rsidR="00CB4519" w:rsidRDefault="00CB4519" w:rsidP="00CB4519">
      <w:r>
        <w:t>('Yasmine Samadi','01987456','21','yasmine.samadi@gmail.com','Russia','0'),</w:t>
      </w:r>
    </w:p>
    <w:p w14:paraId="5AF018D4" w14:textId="77777777" w:rsidR="00CB4519" w:rsidRDefault="00CB4519" w:rsidP="00CB4519">
      <w:r>
        <w:t>('Hala Mikkawi','01232324','28','hala.mikkawi@gmail.com','Lebanon','1500'),</w:t>
      </w:r>
    </w:p>
    <w:p w14:paraId="47F55954" w14:textId="77777777" w:rsidR="00CB4519" w:rsidRDefault="00CB4519" w:rsidP="00CB4519">
      <w:r>
        <w:t>('Karim Zeidan','01454545','30','karim.zeidan@gmail.com','UAE','300'),</w:t>
      </w:r>
    </w:p>
    <w:p w14:paraId="2A70BCF7" w14:textId="77777777" w:rsidR="00CB4519" w:rsidRDefault="00CB4519" w:rsidP="00CB4519">
      <w:r>
        <w:t>('Mohamad Saamdi','0145658','22','mohamad.samadi@gmail.com','UAE','2000'),</w:t>
      </w:r>
    </w:p>
    <w:p w14:paraId="420E1437" w14:textId="77777777" w:rsidR="00CB4519" w:rsidRDefault="00CB4519" w:rsidP="00CB4519">
      <w:r>
        <w:t>('Rawad Zaatari','01363698','27','rawad.zaatari@gmail.com','Lebanon','360'),</w:t>
      </w:r>
    </w:p>
    <w:p w14:paraId="312A5C92" w14:textId="77777777" w:rsidR="00CB4519" w:rsidRDefault="00CB4519" w:rsidP="00CB4519">
      <w:r>
        <w:t>('Faysal Sabaayoun','01544758','35','faysal.sabaayoun@gmail.com','Italy','0'),</w:t>
      </w:r>
    </w:p>
    <w:p w14:paraId="412E17AB" w14:textId="77777777" w:rsidR="00CB4519" w:rsidRDefault="00CB4519" w:rsidP="00CB4519">
      <w:r>
        <w:t>('Riham Isamil','01369658','55','riham.isamil@gmail.com','Spain','980'),</w:t>
      </w:r>
    </w:p>
    <w:p w14:paraId="204ED1AA" w14:textId="77777777" w:rsidR="00CB4519" w:rsidRDefault="00CB4519" w:rsidP="00CB4519">
      <w:r>
        <w:t>('Solar Yaman','01234552','36','solar.yaman@gmail.com','Lebanon','320'),</w:t>
      </w:r>
    </w:p>
    <w:p w14:paraId="0ACE38BC" w14:textId="77777777" w:rsidR="00CB4519" w:rsidRDefault="00CB4519" w:rsidP="00CB4519">
      <w:r>
        <w:t>('Jawad Barakat','01478963','40','jawad.barakat@gmail.com','Lebanon','0'),</w:t>
      </w:r>
    </w:p>
    <w:p w14:paraId="24632CD6" w14:textId="77777777" w:rsidR="00CB4519" w:rsidRDefault="00CB4519" w:rsidP="00CB4519">
      <w:r>
        <w:t xml:space="preserve">('Liam Chamli', '76722322', '24', 'liam.chamli@outlook.com', 'Italy','0'), </w:t>
      </w:r>
    </w:p>
    <w:p w14:paraId="0BBBCB7D" w14:textId="77777777" w:rsidR="00CB4519" w:rsidRDefault="00CB4519" w:rsidP="00CB4519">
      <w:r>
        <w:t>('Olivia Johnson', '70550550', '29', 'olivia.johnson@outlook.com', 'America','500'),</w:t>
      </w:r>
    </w:p>
    <w:p w14:paraId="3E7A214C" w14:textId="77777777" w:rsidR="00CB4519" w:rsidRDefault="00CB4519" w:rsidP="00CB4519">
      <w:r>
        <w:t>('Lara Kanso', '03454777', '18', 'lara.kanso@outlook.com', 'Lebanon','0'),</w:t>
      </w:r>
    </w:p>
    <w:p w14:paraId="6E5C44DC" w14:textId="77777777" w:rsidR="00CB4519" w:rsidRDefault="00CB4519" w:rsidP="00CB4519">
      <w:r>
        <w:t>('Isabel Brown', '76001101', '32', 'isabel.brown@outlook.com', 'Africa','1200'),</w:t>
      </w:r>
    </w:p>
    <w:p w14:paraId="64CAAD79" w14:textId="77777777" w:rsidR="00CB4519" w:rsidRDefault="00CB4519" w:rsidP="00CB4519">
      <w:r>
        <w:t>('Jad Ismail', '76231114', '25', 'jad.ismail@outlook.com', 'Lebanon','0'),</w:t>
      </w:r>
    </w:p>
    <w:p w14:paraId="4E6DD70B" w14:textId="77777777" w:rsidR="00CB4519" w:rsidRDefault="00CB4519" w:rsidP="00CB4519">
      <w:r>
        <w:t>('Mia Dbouk', '03669978', '46', 'mia.dbouk@outlook.com', 'Paris','0'),</w:t>
      </w:r>
    </w:p>
    <w:p w14:paraId="66DFA3E6" w14:textId="77777777" w:rsidR="00CB4519" w:rsidRDefault="00CB4519" w:rsidP="00CB4519">
      <w:r>
        <w:t>('Lucas Williams', '70814283', '21', 'lucas.williams@outlook.com', 'Brazil','0'),</w:t>
      </w:r>
    </w:p>
    <w:p w14:paraId="2C9FA5C4" w14:textId="77777777" w:rsidR="00CB4519" w:rsidRDefault="00CB4519" w:rsidP="00CB4519">
      <w:r>
        <w:t>('Celine Kobeissy', '76111200', '40', 'celine.kobeissy@outlook.com', 'China','600'),</w:t>
      </w:r>
    </w:p>
    <w:p w14:paraId="03A729AC" w14:textId="77777777" w:rsidR="00CB4519" w:rsidRDefault="00CB4519" w:rsidP="00CB4519">
      <w:r>
        <w:t>('Bella Koleilat', '76098625', '24', 'bella.koleilat@outlook.com', 'Italy','900'),</w:t>
      </w:r>
    </w:p>
    <w:p w14:paraId="3EF65A51" w14:textId="77777777" w:rsidR="00CB4519" w:rsidRDefault="00CB4519" w:rsidP="00CB4519">
      <w:r>
        <w:t>('James Davis', '71872243', '36', 'james.davis@outlook.com', 'Greece','0'),</w:t>
      </w:r>
    </w:p>
    <w:p w14:paraId="0BF39D10" w14:textId="77777777" w:rsidR="00CB4519" w:rsidRDefault="00CB4519" w:rsidP="00CB4519">
      <w:r>
        <w:t xml:space="preserve">('Alaa Kiran', '89326489', '30', 'alaa.kiran@gmail.com', 'India','1000'), </w:t>
      </w:r>
    </w:p>
    <w:p w14:paraId="1BDD14CE" w14:textId="77777777" w:rsidR="00CB4519" w:rsidRDefault="00CB4519" w:rsidP="00CB4519">
      <w:r>
        <w:t>('Tamara Morgan', '23975214', '40', 'tamara.morgan@hotmail.com', 'USA','520'),</w:t>
      </w:r>
    </w:p>
    <w:p w14:paraId="0B73D9D6" w14:textId="77777777" w:rsidR="00CB4519" w:rsidRDefault="00CB4519" w:rsidP="00CB4519">
      <w:r>
        <w:t>('Laura Bryan', '96529245', '60', 'laura.bryan@outlook.com', 'Canada','960'),</w:t>
      </w:r>
    </w:p>
    <w:p w14:paraId="7678A6A7" w14:textId="77777777" w:rsidR="00CB4519" w:rsidRDefault="00CB4519" w:rsidP="00CB4519">
      <w:r>
        <w:t>('Iman Youssef', '23863253', '20', 'iman.youssef@gmail.com', 'Africa','780'),</w:t>
      </w:r>
    </w:p>
    <w:p w14:paraId="0D9E528D" w14:textId="77777777" w:rsidR="00CB4519" w:rsidRDefault="00CB4519" w:rsidP="00CB4519">
      <w:r>
        <w:t>('Issa Ismail', '76231114', '22', 'issa.ismail@hotmail.com', 'Algeria','0'),</w:t>
      </w:r>
    </w:p>
    <w:p w14:paraId="0DD1A4B2" w14:textId="77777777" w:rsidR="00CB4519" w:rsidRDefault="00CB4519" w:rsidP="00CB4519">
      <w:r>
        <w:t>('Omar Yousef', '32653544', '36', 'omar.youssef@outlook.com', 'Tunisia','0'),</w:t>
      </w:r>
    </w:p>
    <w:p w14:paraId="3EA8005B" w14:textId="77777777" w:rsidR="00CB4519" w:rsidRDefault="00CB4519" w:rsidP="00CB4519">
      <w:r>
        <w:t>('Lamia Jawad', '70814283', '45', 'lamia.jawad@hotmail.com', 'Brazil','0'),</w:t>
      </w:r>
    </w:p>
    <w:p w14:paraId="4E2265AB" w14:textId="77777777" w:rsidR="00CB4519" w:rsidRDefault="00CB4519" w:rsidP="00CB4519">
      <w:r>
        <w:lastRenderedPageBreak/>
        <w:t>('Wael Jarrah', '23576754', '32', 'wael.jarrah@gmail.com', 'Lebya','0'),</w:t>
      </w:r>
    </w:p>
    <w:p w14:paraId="18A33D52" w14:textId="77777777" w:rsidR="00CB4519" w:rsidRDefault="00CB4519" w:rsidP="00CB4519">
      <w:r>
        <w:t>('Maria Tamer', '1246733', '22', 'MariaT@gmail.com', 'Lebanon','0'),</w:t>
      </w:r>
    </w:p>
    <w:p w14:paraId="4974315B" w14:textId="77777777" w:rsidR="00CB4519" w:rsidRDefault="00CB4519" w:rsidP="00CB4519">
      <w:r>
        <w:t>('Karim Dia', '39276214', '21', 'KarimD@outlook.com', 'Egypt','0'),</w:t>
      </w:r>
    </w:p>
    <w:p w14:paraId="09963D3D" w14:textId="77777777" w:rsidR="00CB4519" w:rsidRDefault="00CB4519" w:rsidP="00CB4519">
      <w:r>
        <w:t xml:space="preserve">('Lina Jaber', '76712093', '34', 'lina.jaber@outlook.com', 'Lebanon','560'), </w:t>
      </w:r>
    </w:p>
    <w:p w14:paraId="63B80415" w14:textId="77777777" w:rsidR="00CB4519" w:rsidRDefault="00CB4519" w:rsidP="00CB4519">
      <w:r>
        <w:t>('Melissa Maatouk', '70520150', '29', 'melissa.maatouk@outlook.com', 'America','0'),</w:t>
      </w:r>
    </w:p>
    <w:p w14:paraId="258178F1" w14:textId="77777777" w:rsidR="00CB4519" w:rsidRDefault="00CB4519" w:rsidP="00CB4519">
      <w:r>
        <w:t>('Jana Kanso', '03453291', '40', 'jana.kanso@outlook.com', 'Lebanon','0'),</w:t>
      </w:r>
    </w:p>
    <w:p w14:paraId="73096AD2" w14:textId="77777777" w:rsidR="00CB4519" w:rsidRDefault="00CB4519" w:rsidP="00CB4519">
      <w:r>
        <w:t>('Jane Austen', '76122290', '70', 'jane.austen@outlook.com', 'America','450'),</w:t>
      </w:r>
    </w:p>
    <w:p w14:paraId="4B54001C" w14:textId="77777777" w:rsidR="00CB4519" w:rsidRDefault="00CB4519" w:rsidP="00CB4519">
      <w:r>
        <w:t>('Jad Chahine', '76331414', '35', 'jad.chahine@outlook.com', 'Lebanon','690'),</w:t>
      </w:r>
    </w:p>
    <w:p w14:paraId="70951BE5" w14:textId="77777777" w:rsidR="00CB4519" w:rsidRDefault="00CB4519" w:rsidP="00CB4519">
      <w:r>
        <w:t>('Mia Chamli', '03663958', '46', 'mia.chamli@outlook.com', 'London','790'),</w:t>
      </w:r>
    </w:p>
    <w:p w14:paraId="235C0559" w14:textId="77777777" w:rsidR="00CB4519" w:rsidRDefault="00CB4519" w:rsidP="00CB4519">
      <w:r>
        <w:t>('Sara Aoun', '70233283', '29', 'sara.aoun@outlook.com', 'Lebanon','0'),</w:t>
      </w:r>
    </w:p>
    <w:p w14:paraId="1C45E334" w14:textId="77777777" w:rsidR="00CB4519" w:rsidRDefault="00CB4519" w:rsidP="00CB4519">
      <w:r>
        <w:t>('Celine Mahjoub', '76126200', '30', 'celine.mahjoub@outlook.com', 'China','0'),</w:t>
      </w:r>
    </w:p>
    <w:p w14:paraId="4029FA63" w14:textId="77777777" w:rsidR="00CB4519" w:rsidRDefault="00CB4519" w:rsidP="00CB4519">
      <w:r>
        <w:t>('Ali Jaber', '76098625', '64', 'ali.jaber@outlook.com', 'Turkey','0'),</w:t>
      </w:r>
    </w:p>
    <w:p w14:paraId="25778028" w14:textId="77777777" w:rsidR="00CB4519" w:rsidRDefault="00CB4519" w:rsidP="00CB4519">
      <w:r>
        <w:t>('Fadi Ghandour', '71822213', '76', 'fadi.ghandour@outlook.com', 'Lebanon','0')</w:t>
      </w:r>
    </w:p>
    <w:p w14:paraId="747C505A" w14:textId="77777777" w:rsidR="00CB4519" w:rsidRDefault="00CB4519" w:rsidP="00CB4519">
      <w:r>
        <w:t>;</w:t>
      </w:r>
    </w:p>
    <w:p w14:paraId="60237405" w14:textId="77777777" w:rsidR="00CB4519" w:rsidRDefault="00CB4519" w:rsidP="00CB4519"/>
    <w:p w14:paraId="4B26D03D" w14:textId="77777777" w:rsidR="00CB4519" w:rsidRDefault="00CB4519" w:rsidP="00CB4519">
      <w:r>
        <w:t>select * from guest;</w:t>
      </w:r>
    </w:p>
    <w:p w14:paraId="2B0F87A2" w14:textId="77777777" w:rsidR="00CB4519" w:rsidRDefault="00CB4519" w:rsidP="00CB4519"/>
    <w:p w14:paraId="0DD312AB" w14:textId="77777777" w:rsidR="00CB4519" w:rsidRDefault="00CB4519" w:rsidP="00CB4519">
      <w:r>
        <w:t>create table premium_guest(</w:t>
      </w:r>
    </w:p>
    <w:p w14:paraId="757FE22A" w14:textId="77777777" w:rsidR="00CB4519" w:rsidRDefault="00CB4519" w:rsidP="00CB4519">
      <w:r>
        <w:t>premium_id int auto_increment,</w:t>
      </w:r>
    </w:p>
    <w:p w14:paraId="4614605D" w14:textId="77777777" w:rsidR="00CB4519" w:rsidRDefault="00CB4519" w:rsidP="00CB4519">
      <w:r>
        <w:t>guest_ID int,</w:t>
      </w:r>
    </w:p>
    <w:p w14:paraId="16C1BA69" w14:textId="77777777" w:rsidR="00CB4519" w:rsidRDefault="00CB4519" w:rsidP="00CB4519">
      <w:r>
        <w:t>guest_name varchar(100),</w:t>
      </w:r>
    </w:p>
    <w:p w14:paraId="211913D4" w14:textId="77777777" w:rsidR="00CB4519" w:rsidRDefault="00CB4519" w:rsidP="00CB4519">
      <w:r>
        <w:t>guest_phoneNb int,</w:t>
      </w:r>
    </w:p>
    <w:p w14:paraId="5A1A8302" w14:textId="77777777" w:rsidR="00CB4519" w:rsidRDefault="00CB4519" w:rsidP="00CB4519">
      <w:r>
        <w:t>guest_age int,</w:t>
      </w:r>
    </w:p>
    <w:p w14:paraId="4620B925" w14:textId="77777777" w:rsidR="00CB4519" w:rsidRDefault="00CB4519" w:rsidP="00CB4519">
      <w:r>
        <w:t>guest_email varchar(100),</w:t>
      </w:r>
    </w:p>
    <w:p w14:paraId="706B9CFA" w14:textId="77777777" w:rsidR="00CB4519" w:rsidRDefault="00CB4519" w:rsidP="00CB4519">
      <w:r>
        <w:t>guest_country varchar(50),</w:t>
      </w:r>
    </w:p>
    <w:p w14:paraId="6B72092C" w14:textId="77777777" w:rsidR="00CB4519" w:rsidRDefault="00CB4519" w:rsidP="00CB4519">
      <w:r>
        <w:t>primary key(premium_id),</w:t>
      </w:r>
    </w:p>
    <w:p w14:paraId="10D6BB9F" w14:textId="77777777" w:rsidR="00CB4519" w:rsidRDefault="00CB4519" w:rsidP="00CB4519">
      <w:r>
        <w:t>foreign key(guest_ID) references guest(guest_ID)</w:t>
      </w:r>
    </w:p>
    <w:p w14:paraId="18E88620" w14:textId="77777777" w:rsidR="00CB4519" w:rsidRDefault="00CB4519" w:rsidP="00CB4519">
      <w:r>
        <w:t>);</w:t>
      </w:r>
    </w:p>
    <w:p w14:paraId="2B6E386B" w14:textId="77777777" w:rsidR="00CB4519" w:rsidRDefault="00CB4519" w:rsidP="00CB4519">
      <w:r>
        <w:t xml:space="preserve">insert into premium_guest(guest_ID,guest_name,guest_phoneNb,guest_age,guest_email,guest_country) values </w:t>
      </w:r>
    </w:p>
    <w:p w14:paraId="3E771C97" w14:textId="77777777" w:rsidR="00CB4519" w:rsidRDefault="00CB4519" w:rsidP="00CB4519">
      <w:r>
        <w:t>('3','Hala Mikkawi','01232324','28','hala.mikkawi@gmail.com','Lebanon'),</w:t>
      </w:r>
    </w:p>
    <w:p w14:paraId="7A909DC6" w14:textId="77777777" w:rsidR="00CB4519" w:rsidRDefault="00CB4519" w:rsidP="00CB4519">
      <w:r>
        <w:t>('4','Karim Zeidan','01454545','30','karim.zeidan@gmail.com','UAE'),</w:t>
      </w:r>
    </w:p>
    <w:p w14:paraId="1901BBBA" w14:textId="77777777" w:rsidR="00CB4519" w:rsidRDefault="00CB4519" w:rsidP="00CB4519">
      <w:r>
        <w:t>('5','Mohamad Saamdi','0145658','22','mohamad.samadi@gmail.com','UAE'),</w:t>
      </w:r>
    </w:p>
    <w:p w14:paraId="728B9FB7" w14:textId="77777777" w:rsidR="00CB4519" w:rsidRDefault="00CB4519" w:rsidP="00CB4519">
      <w:r>
        <w:t>('6','Rawad Zaatari','01363698','27','rawad.zaatari@gmail.com','Lebanon'),</w:t>
      </w:r>
    </w:p>
    <w:p w14:paraId="717B24D1" w14:textId="77777777" w:rsidR="00CB4519" w:rsidRDefault="00CB4519" w:rsidP="00CB4519">
      <w:r>
        <w:t>('8','Riham Isamil','01369658','55','riham.isamil@gmail.com','Spain'),</w:t>
      </w:r>
    </w:p>
    <w:p w14:paraId="1C405127" w14:textId="77777777" w:rsidR="00CB4519" w:rsidRDefault="00CB4519" w:rsidP="00CB4519">
      <w:r>
        <w:t>('9','Solar Yaman','01234552','36','solar.yaman@gmail.com','Lebanon'),</w:t>
      </w:r>
    </w:p>
    <w:p w14:paraId="6A75F5F2" w14:textId="77777777" w:rsidR="00CB4519" w:rsidRDefault="00CB4519" w:rsidP="00CB4519">
      <w:r>
        <w:t>('12','Olivia Johnson', '01550550', '29', 'olivia.johnson@outlook.com', 'America'),</w:t>
      </w:r>
    </w:p>
    <w:p w14:paraId="4A692845" w14:textId="77777777" w:rsidR="00CB4519" w:rsidRDefault="00CB4519" w:rsidP="00CB4519">
      <w:r>
        <w:t>('14','Isabel Brown', '01001101', '32', 'isabel.brown@outlook.com', 'Africa'),</w:t>
      </w:r>
    </w:p>
    <w:p w14:paraId="3F3AB35C" w14:textId="77777777" w:rsidR="00CB4519" w:rsidRDefault="00CB4519" w:rsidP="00CB4519">
      <w:r>
        <w:t>('18','Celine Kobeissy', '01111200', '40', 'celine.kobeissy@outlook.com', 'China'),</w:t>
      </w:r>
    </w:p>
    <w:p w14:paraId="49FFB786" w14:textId="77777777" w:rsidR="00CB4519" w:rsidRDefault="00CB4519" w:rsidP="00CB4519">
      <w:r>
        <w:t>('19','Bella Koleilat', '01098625', '24', 'bella.koleilat@outlook.com', 'Italy'),</w:t>
      </w:r>
    </w:p>
    <w:p w14:paraId="7230671E" w14:textId="77777777" w:rsidR="00CB4519" w:rsidRDefault="00CB4519" w:rsidP="00CB4519">
      <w:r>
        <w:t xml:space="preserve">('22','Alaa Kiran', '01326489', '30', 'alaa.kiran@gmail.com', 'India'), </w:t>
      </w:r>
    </w:p>
    <w:p w14:paraId="45F0E920" w14:textId="77777777" w:rsidR="00CB4519" w:rsidRDefault="00CB4519" w:rsidP="00CB4519">
      <w:r>
        <w:t>('23','Tamara Morgan', '01975214','40', 'tamara.morgan@hotmail.com', 'USA'),</w:t>
      </w:r>
    </w:p>
    <w:p w14:paraId="462C5AF3" w14:textId="77777777" w:rsidR="00CB4519" w:rsidRDefault="00CB4519" w:rsidP="00CB4519">
      <w:r>
        <w:t>('24','Laura Bryan', '01529245','60', 'laura.bryan@outlook.com', 'Canada'),</w:t>
      </w:r>
    </w:p>
    <w:p w14:paraId="2EA9EC74" w14:textId="77777777" w:rsidR="00CB4519" w:rsidRDefault="00CB4519" w:rsidP="00CB4519">
      <w:r>
        <w:t>('25','Iman Youssef', '01863253', '20', 'iman.youssef@gmail.com', 'Africa'),</w:t>
      </w:r>
    </w:p>
    <w:p w14:paraId="47E0DF41" w14:textId="77777777" w:rsidR="00CB4519" w:rsidRDefault="00CB4519" w:rsidP="00CB4519">
      <w:r>
        <w:t xml:space="preserve">('31','Lina Jaber', '76712093', '34', 'lina.jaber@outlook.com', 'Lebanon'), </w:t>
      </w:r>
    </w:p>
    <w:p w14:paraId="18E19489" w14:textId="77777777" w:rsidR="00CB4519" w:rsidRDefault="00CB4519" w:rsidP="00CB4519">
      <w:r>
        <w:t>('34','Jane Austen', '76122290', '70', 'jane.austen@outlook.com', 'America'),</w:t>
      </w:r>
    </w:p>
    <w:p w14:paraId="210C1008" w14:textId="77777777" w:rsidR="00CB4519" w:rsidRDefault="00CB4519" w:rsidP="00CB4519">
      <w:r>
        <w:t>('35','Jad Chahine', '76331414', '35', 'jad.chahine@outlook.com', 'Lebanon'),</w:t>
      </w:r>
    </w:p>
    <w:p w14:paraId="66CFC896" w14:textId="77777777" w:rsidR="00CB4519" w:rsidRDefault="00CB4519" w:rsidP="00CB4519">
      <w:r>
        <w:lastRenderedPageBreak/>
        <w:t>('36','Mia Chamli', '03663958', '46', 'mia.chamli@outlook.com', 'London')</w:t>
      </w:r>
    </w:p>
    <w:p w14:paraId="4C4F1FD9" w14:textId="77777777" w:rsidR="00CB4519" w:rsidRDefault="00CB4519" w:rsidP="00CB4519">
      <w:r>
        <w:t>;</w:t>
      </w:r>
    </w:p>
    <w:p w14:paraId="12859D41" w14:textId="77777777" w:rsidR="00CB4519" w:rsidRDefault="00CB4519" w:rsidP="00CB4519">
      <w:r>
        <w:t>select * from premium_guest;</w:t>
      </w:r>
    </w:p>
    <w:p w14:paraId="2AEE7CCA" w14:textId="77777777" w:rsidR="00CB4519" w:rsidRDefault="00CB4519" w:rsidP="00CB4519"/>
    <w:p w14:paraId="1A361160" w14:textId="77777777" w:rsidR="00CB4519" w:rsidRDefault="00CB4519" w:rsidP="00CB4519">
      <w:r>
        <w:t>create table employees(</w:t>
      </w:r>
    </w:p>
    <w:p w14:paraId="27454800" w14:textId="77777777" w:rsidR="00CB4519" w:rsidRDefault="00CB4519" w:rsidP="00CB4519">
      <w:r>
        <w:t>emp_ID int auto_increment,</w:t>
      </w:r>
    </w:p>
    <w:p w14:paraId="27E7DD5A" w14:textId="77777777" w:rsidR="00CB4519" w:rsidRDefault="00CB4519" w:rsidP="00CB4519">
      <w:r>
        <w:t>emp_name varchar(100),</w:t>
      </w:r>
    </w:p>
    <w:p w14:paraId="052385C3" w14:textId="77777777" w:rsidR="00CB4519" w:rsidRDefault="00CB4519" w:rsidP="00CB4519">
      <w:r>
        <w:t>emp_email varchar(100),</w:t>
      </w:r>
    </w:p>
    <w:p w14:paraId="3ECF48EE" w14:textId="77777777" w:rsidR="00CB4519" w:rsidRDefault="00CB4519" w:rsidP="00CB4519">
      <w:r>
        <w:t>emp_phNum long,</w:t>
      </w:r>
    </w:p>
    <w:p w14:paraId="312DAA0E" w14:textId="77777777" w:rsidR="00CB4519" w:rsidRDefault="00CB4519" w:rsidP="00CB4519">
      <w:r>
        <w:t>emp_age int,</w:t>
      </w:r>
    </w:p>
    <w:p w14:paraId="3FE19B86" w14:textId="77777777" w:rsidR="00CB4519" w:rsidRDefault="00CB4519" w:rsidP="00CB4519">
      <w:r>
        <w:t>emp_city varchar(100),</w:t>
      </w:r>
    </w:p>
    <w:p w14:paraId="4D18459C" w14:textId="77777777" w:rsidR="00CB4519" w:rsidRDefault="00CB4519" w:rsidP="00CB4519">
      <w:r>
        <w:t>emp_street varchar(100),</w:t>
      </w:r>
    </w:p>
    <w:p w14:paraId="37335B06" w14:textId="77777777" w:rsidR="00CB4519" w:rsidRDefault="00CB4519" w:rsidP="00CB4519">
      <w:r>
        <w:t>emp_extension int,</w:t>
      </w:r>
    </w:p>
    <w:p w14:paraId="4837B77E" w14:textId="77777777" w:rsidR="00CB4519" w:rsidRDefault="00CB4519" w:rsidP="00CB4519">
      <w:r>
        <w:t xml:space="preserve">dept_name varchar(100), </w:t>
      </w:r>
    </w:p>
    <w:p w14:paraId="1C872D19" w14:textId="77777777" w:rsidR="00CB4519" w:rsidRDefault="00CB4519" w:rsidP="00CB4519">
      <w:r>
        <w:t>emp_salary int,</w:t>
      </w:r>
    </w:p>
    <w:p w14:paraId="08D9E723" w14:textId="77777777" w:rsidR="00CB4519" w:rsidRDefault="00CB4519" w:rsidP="00CB4519">
      <w:r>
        <w:t>primary key(emp_ID)</w:t>
      </w:r>
    </w:p>
    <w:p w14:paraId="2A84CF08" w14:textId="77777777" w:rsidR="00CB4519" w:rsidRDefault="00CB4519" w:rsidP="00CB4519">
      <w:r>
        <w:t>);</w:t>
      </w:r>
    </w:p>
    <w:p w14:paraId="44072AEA" w14:textId="77777777" w:rsidR="00CB4519" w:rsidRDefault="00CB4519" w:rsidP="00CB4519">
      <w:r>
        <w:t xml:space="preserve">insert into employees(emp_name,emp_email,emp_phNum,emp_age,emp_city,emp_street,emp_extension,dept_name,emp_salary) values </w:t>
      </w:r>
    </w:p>
    <w:p w14:paraId="62063802" w14:textId="77777777" w:rsidR="00CB4519" w:rsidRDefault="00CB4519" w:rsidP="00CB4519">
      <w:r>
        <w:t>('Zad Kojok','zad.kojok@TheFour.com','02587836','26','Lebanon-Beirut','Airport Street','1478','Reception',9000),</w:t>
      </w:r>
    </w:p>
    <w:p w14:paraId="239F9F3D" w14:textId="77777777" w:rsidR="00CB4519" w:rsidRDefault="00CB4519" w:rsidP="00CB4519">
      <w:r>
        <w:t>('Yara Akoum','yara.akoum@TheFour.com','02874593','27','Lebanon-Saida','Daleaa Street','1485','HouseKeeping',4600),</w:t>
      </w:r>
    </w:p>
    <w:p w14:paraId="3DAC99F6" w14:textId="77777777" w:rsidR="00CB4519" w:rsidRDefault="00CB4519" w:rsidP="00CB4519">
      <w:r>
        <w:t>('Jana Zwiya','jana.zwiya@TheFour.com','02366978','26','Lebanon-Jbeil','Rabieh Street','1463','Accounting',9100),</w:t>
      </w:r>
    </w:p>
    <w:p w14:paraId="219B520E" w14:textId="77777777" w:rsidR="00CB4519" w:rsidRDefault="00CB4519" w:rsidP="00CB4519">
      <w:r>
        <w:t>('Hazem Joeudi','hazem.joeudi@TheFour.com','02251478','23','Lebanon-Jbeil','Rabieh Street','1474','Managment',5400),</w:t>
      </w:r>
    </w:p>
    <w:p w14:paraId="5EA794D6" w14:textId="77777777" w:rsidR="00CB4519" w:rsidRDefault="00CB4519" w:rsidP="00CB4519">
      <w:r>
        <w:t>('Ali Zein','ali.zein@TheFour.com','02147896','36','Lebanon-Tripoli','Hames Street','1430','Security',3000),</w:t>
      </w:r>
    </w:p>
    <w:p w14:paraId="5E05C6F5" w14:textId="77777777" w:rsidR="00CB4519" w:rsidRDefault="00CB4519" w:rsidP="00CB4519">
      <w:r>
        <w:t>('Ghadi Merhi','ghadi.merhi@TheFour.com','02365214','45','Lebanon-Tyr','Zein Street','1432','Accoutning',6700),</w:t>
      </w:r>
    </w:p>
    <w:p w14:paraId="1EAE9074" w14:textId="77777777" w:rsidR="00CB4519" w:rsidRDefault="00CB4519" w:rsidP="00CB4519">
      <w:r>
        <w:t>('Rolanda Chhade','rolanda.chhade@TheFour.com','02369869','35','Lebanon-Beirut','Verdun Street','1440','Security',5600),</w:t>
      </w:r>
    </w:p>
    <w:p w14:paraId="29E877C0" w14:textId="77777777" w:rsidR="00CB4519" w:rsidRDefault="00CB4519" w:rsidP="00CB4519">
      <w:r>
        <w:t>('Angela Kechtban','angela.kechtban@TheFour.com','02741850','32','Lebanon-Tripoli','Hames Street','1498','Sales and Marketing',7800),</w:t>
      </w:r>
    </w:p>
    <w:p w14:paraId="5646D0C6" w14:textId="77777777" w:rsidR="00CB4519" w:rsidRDefault="00CB4519" w:rsidP="00CB4519">
      <w:r>
        <w:t>('Marwa Antar','marwa.antar@TheFour.com','02001473','32','Lebanon-Saida','Hilaliyeh Street','1423','Housekeeping',2500),</w:t>
      </w:r>
    </w:p>
    <w:p w14:paraId="75C41577" w14:textId="77777777" w:rsidR="00CB4519" w:rsidRDefault="00CB4519" w:rsidP="00CB4519">
      <w:r>
        <w:t>('Manar Dafer','manar.dafer@TheFour.com','02225873','34','Lebanon-Jbeil','Hames Street','1410','Reception',3600),</w:t>
      </w:r>
    </w:p>
    <w:p w14:paraId="7E7878C1" w14:textId="77777777" w:rsidR="00CB4519" w:rsidRDefault="00CB4519" w:rsidP="00CB4519">
      <w:r>
        <w:t>('Zein Hamade', 'zein.hamade@TheFour.com', '70809809', '21', 'Lebanon-Baabda', 'Airport Street', '1254', 'Housekeeping', 7800),</w:t>
      </w:r>
    </w:p>
    <w:p w14:paraId="6EBD6E22" w14:textId="77777777" w:rsidR="00CB4519" w:rsidRDefault="00CB4519" w:rsidP="00CB4519">
      <w:r>
        <w:t>('Fatima Baalbaki', 'fatima.baalbaki@TheFour.com', '70123855', '23', 'Lebanon-Beirut', 'Verdun Street', '3222', 'Reception', 9100),</w:t>
      </w:r>
    </w:p>
    <w:p w14:paraId="74370F73" w14:textId="77777777" w:rsidR="00CB4519" w:rsidRDefault="00CB4519" w:rsidP="00CB4519">
      <w:r>
        <w:t>('Hadi Charaf', 'hadi.charaf@TheFour.com', '70060935', '35','Lebanon-Baabda', 'Airport Street', '1202', 'Management', 1200),</w:t>
      </w:r>
    </w:p>
    <w:p w14:paraId="7F58ADC7" w14:textId="77777777" w:rsidR="00CB4519" w:rsidRDefault="00CB4519" w:rsidP="00CB4519">
      <w:r>
        <w:t>('Abbas Khalil', 'abbas.khalil@TheFour.com', '71205288', '39', 'Lebanon-Beirut', 'Dbayeh Strret', '2303', 'Accounting', 4200),</w:t>
      </w:r>
    </w:p>
    <w:p w14:paraId="080FA701" w14:textId="77777777" w:rsidR="00CB4519" w:rsidRDefault="00CB4519" w:rsidP="00CB4519">
      <w:r>
        <w:lastRenderedPageBreak/>
        <w:t>('Sarah Amhaz', 'sarah.amhaz@TheFour.com', '70435339', '21', 'Lebanon-Baabda', 'Baabda Street', '1233', 'Security', 2000),</w:t>
      </w:r>
    </w:p>
    <w:p w14:paraId="5B8680A4" w14:textId="77777777" w:rsidR="00CB4519" w:rsidRDefault="00CB4519" w:rsidP="00CB4519">
      <w:r>
        <w:t>('Rayan Ghandour', 'rayan.ghandour@TheFour.com', '71525844', '28', 'Lebanon-Beirut', 'Bir Hassan Street', '1444', 'Maintenance', 2500),</w:t>
      </w:r>
    </w:p>
    <w:p w14:paraId="52020505" w14:textId="77777777" w:rsidR="00CB4519" w:rsidRDefault="00CB4519" w:rsidP="00CB4519">
      <w:r>
        <w:t>('Alex Hamad', 'alex.hamad@TheFour.com', '03772083', '19', 'Lebanon-Baabda', 'Baabda Strret', '4766', 'Food and Beverage', 3600),</w:t>
      </w:r>
    </w:p>
    <w:p w14:paraId="32876ACE" w14:textId="77777777" w:rsidR="00CB4519" w:rsidRDefault="00CB4519" w:rsidP="00CB4519">
      <w:r>
        <w:t>('Zeinab Chahoud', 'zeinab.chahoud@TheFour.com', '76052673', '44','Lebanon-Beirut', 'Jnah Street', '5987', 'HouseKeeping', 4200),</w:t>
      </w:r>
    </w:p>
    <w:p w14:paraId="10194073" w14:textId="77777777" w:rsidR="00CB4519" w:rsidRDefault="00CB4519" w:rsidP="00CB4519">
      <w:r>
        <w:t>('Omar Kanso', 'omar.kanso@TheFour.com', '76222123', '31','Lebanon-Beirut', 'Dbayeh Street', '3285', 'Reception', 3200),</w:t>
      </w:r>
    </w:p>
    <w:p w14:paraId="33CA2690" w14:textId="77777777" w:rsidR="00CB4519" w:rsidRDefault="00CB4519" w:rsidP="00CB4519">
      <w:r>
        <w:t>('Ihab Jihad', 'ihab.jihad@TheFour.com', '28356353', '30', 'Lebanon-Beirut','Abdulla Street', '1234', 'Management', 5800),</w:t>
      </w:r>
    </w:p>
    <w:p w14:paraId="6D363149" w14:textId="77777777" w:rsidR="00CB4519" w:rsidRDefault="00CB4519" w:rsidP="00CB4519">
      <w:r>
        <w:t>('Fahed Rabih', 'fahed.rabih@TheFour.com', '23857932', '33', 'Lebanon-Baalback','Ali Street', '5678', 'Accounting', 4500),</w:t>
      </w:r>
    </w:p>
    <w:p w14:paraId="530DA897" w14:textId="77777777" w:rsidR="00CB4519" w:rsidRDefault="00CB4519" w:rsidP="00CB4519">
      <w:r>
        <w:t>('Kazem Wael', 'kazem.wael@TheFour.com', '32589632', '22', 'Lebanon-Beirut', 'Fouad Street' ,'2345', 'HouseKeeping', 4500),</w:t>
      </w:r>
    </w:p>
    <w:p w14:paraId="4E09986C" w14:textId="77777777" w:rsidR="00CB4519" w:rsidRDefault="00CB4519" w:rsidP="00CB4519">
      <w:r>
        <w:t>('Ahmad Issam', 'ahmad.issam@TheFour.com', '32985635', '27', 'Lebanon-Saida', 'Sharif Street','3456', 'Reception', 1700),</w:t>
      </w:r>
    </w:p>
    <w:p w14:paraId="612952D4" w14:textId="77777777" w:rsidR="00CB4519" w:rsidRDefault="00CB4519" w:rsidP="00CB4519">
      <w:r>
        <w:t>('Ali Rabeh', 'ali.rabeh@TheFour.com', '329573287', '28', 'Lebanon-Beit Shama', 'Osman Street','1345', 'Food and Beverages', 4500),</w:t>
      </w:r>
    </w:p>
    <w:p w14:paraId="095B88ED" w14:textId="77777777" w:rsidR="00CB4519" w:rsidRDefault="00CB4519" w:rsidP="00CB4519">
      <w:r>
        <w:t>('Pamela Yaacoub', 'pamela.yaacoub@TheFour.com', '327846823', '29', 'Lebanon-Koraytem', 'Ankara Street','1667', 'Maintenance', 1400),</w:t>
      </w:r>
    </w:p>
    <w:p w14:paraId="17A0B3E2" w14:textId="77777777" w:rsidR="00CB4519" w:rsidRDefault="00CB4519" w:rsidP="00CB4519">
      <w:r>
        <w:t>('Esmail Ayoub', 'esmail.ayoub@TheFour.com', '39826432', '39', 'Lebanon-Bhamdoun', 'Holland Street','1889', 'Security', 7600),</w:t>
      </w:r>
    </w:p>
    <w:p w14:paraId="0B219908" w14:textId="77777777" w:rsidR="00CB4519" w:rsidRDefault="00CB4519" w:rsidP="00CB4519">
      <w:r>
        <w:t>('Zeina Moazzen', 'zeina.moazzen@TheFour.com', '382956893', '40', 'Lebanon-Sour','Abdulla Street' ,'1334', 'HouseKeeping', 2500),</w:t>
      </w:r>
    </w:p>
    <w:p w14:paraId="22F876AA" w14:textId="77777777" w:rsidR="00CB4519" w:rsidRDefault="00CB4519" w:rsidP="00CB4519">
      <w:r>
        <w:t>('Ruba Kassem', 'ruba.kassem@TheFour.com', '389265983', '35', 'Lebanon-Damour','Jaber Street' ,'1889', 'Human Resources', 3300),</w:t>
      </w:r>
    </w:p>
    <w:p w14:paraId="30ED186C" w14:textId="77777777" w:rsidR="00CB4519" w:rsidRDefault="00CB4519" w:rsidP="00CB4519">
      <w:r>
        <w:t>('Nasim Alyan', 'nasim.alyan@TheFour.com', '3295732035', '26', 'Lebanon-Tripoli', 'Karim Street','1445', 'Sales and Marketing', 2000),</w:t>
      </w:r>
    </w:p>
    <w:p w14:paraId="12CEB7B6" w14:textId="77777777" w:rsidR="00CB4519" w:rsidRDefault="00CB4519" w:rsidP="00CB4519">
      <w:r>
        <w:t>('Tania Hatoum' , 'tania.hatoum@theFour.com', '70812779', '28', 'Lebanon-Nabatieh', 'Hay El Saray Street' , '1154', 'Management', 3200),</w:t>
      </w:r>
    </w:p>
    <w:p w14:paraId="1F6A77BE" w14:textId="77777777" w:rsidR="00CB4519" w:rsidRDefault="00CB4519" w:rsidP="00CB4519">
      <w:r>
        <w:t>('Roua Charife', 'roua.charife@theFour.com', '70133455', '25', 'Lebanon-Verdun', '10th Avenu Street' , '3122', 'House Keeping', 6000),</w:t>
      </w:r>
    </w:p>
    <w:p w14:paraId="52807775" w14:textId="77777777" w:rsidR="00CB4519" w:rsidRDefault="00CB4519" w:rsidP="00CB4519">
      <w:r>
        <w:t>('Rami Zeineddine', 'rami.zeineddine@theFour.com', '71060235', '30', 'Lebanon-Kfarjoz' , 'Abar Fakhreddine Street' , '1292', 'Reception', 5100),</w:t>
      </w:r>
    </w:p>
    <w:p w14:paraId="2573AFA1" w14:textId="77777777" w:rsidR="00CB4519" w:rsidRDefault="00CB4519" w:rsidP="00CB4519">
      <w:r>
        <w:t>('Abbas Jaafar', 'abbas.jaafar@theFour.com', '71233288', '29', 'Lebanon-Baalbak', 'El Sakhra street' , '5113', 'Accounting', 3200),</w:t>
      </w:r>
    </w:p>
    <w:p w14:paraId="62256B15" w14:textId="77777777" w:rsidR="00CB4519" w:rsidRDefault="00CB4519" w:rsidP="00CB4519">
      <w:r>
        <w:t>('Lynn Hajjar', 'lynn.hajjar@theFour.com', '70435111', '23', 'Lebanon-Baabda', 'Saydaliye street', '1633', 'Security', 2250),</w:t>
      </w:r>
    </w:p>
    <w:p w14:paraId="5089FC4A" w14:textId="77777777" w:rsidR="00CB4519" w:rsidRDefault="00CB4519" w:rsidP="00CB4519">
      <w:r>
        <w:t>('Marwa Faaour', 'marwa.faaour@theFour.com', '71333844', '31', 'Lebanon-Jbeil', 'Elysee street', '1294', 'Management', 3300),</w:t>
      </w:r>
    </w:p>
    <w:p w14:paraId="58A07FCB" w14:textId="77777777" w:rsidR="00CB4519" w:rsidRDefault="00CB4519" w:rsidP="00CB4519">
      <w:r>
        <w:t>('Yara Karam' , 'yara.karam@theFour.com', '03745583', '20', 'Lebanon-Furn El Chebbek', ' Knise street' , '4236', 'Food and Beverage', 5000),</w:t>
      </w:r>
    </w:p>
    <w:p w14:paraId="20537194" w14:textId="77777777" w:rsidR="00CB4519" w:rsidRDefault="00CB4519" w:rsidP="00CB4519">
      <w:r>
        <w:t>('Mireille Kaouk', 'mireille.kaouk@theFour.com', '76332673', '34', 'Lebanon-Saida', 'El nejme street' , '1987', 'HouseKeeping', 2500),</w:t>
      </w:r>
    </w:p>
    <w:p w14:paraId="3C3904A5" w14:textId="77777777" w:rsidR="00CB4519" w:rsidRDefault="00CB4519" w:rsidP="00CB4519">
      <w:r>
        <w:t>('Reine Ezzedine', 'reine.ezzedine@theFour.com', '76290223', '38', 'Lebanon-Dbayeh', 'Lor street' , '6525', 'Reception', 3600),</w:t>
      </w:r>
    </w:p>
    <w:p w14:paraId="72740B86" w14:textId="77777777" w:rsidR="00CB4519" w:rsidRDefault="00CB4519" w:rsidP="00CB4519">
      <w:r>
        <w:lastRenderedPageBreak/>
        <w:t>('Karim Naser', 'karim.naser@theFour.com', '03934539', '22', 'Lebanon-Khalde', 'Kfarchoun Street', '8309', 'Accounting', 2560),</w:t>
      </w:r>
    </w:p>
    <w:p w14:paraId="68EB0EDC" w14:textId="77777777" w:rsidR="00CB4519" w:rsidRDefault="00CB4519" w:rsidP="00CB4519">
      <w:r>
        <w:t>('Leila Naser', 'leila.naser@theFour.com', '03587527', '24', 'Lebanon-Khalde', 'Kfarchoun Street', '8319', 'Sales and Marketing', 2590)</w:t>
      </w:r>
    </w:p>
    <w:p w14:paraId="1CA5FF71" w14:textId="77777777" w:rsidR="00CB4519" w:rsidRDefault="00CB4519" w:rsidP="00CB4519">
      <w:r>
        <w:t>;</w:t>
      </w:r>
    </w:p>
    <w:p w14:paraId="27454CA6" w14:textId="77777777" w:rsidR="00CB4519" w:rsidRDefault="00CB4519" w:rsidP="00CB4519"/>
    <w:p w14:paraId="289A316E" w14:textId="77777777" w:rsidR="00CB4519" w:rsidRDefault="00CB4519" w:rsidP="00CB4519"/>
    <w:p w14:paraId="3E671A7C" w14:textId="77777777" w:rsidR="00CB4519" w:rsidRDefault="00CB4519" w:rsidP="00CB4519">
      <w:r>
        <w:t>select * from employees;</w:t>
      </w:r>
    </w:p>
    <w:p w14:paraId="146FD281" w14:textId="77777777" w:rsidR="00CB4519" w:rsidRDefault="00CB4519" w:rsidP="00CB4519">
      <w:r>
        <w:t>drop table Room;</w:t>
      </w:r>
    </w:p>
    <w:p w14:paraId="20EB4EF8" w14:textId="77777777" w:rsidR="00CB4519" w:rsidRDefault="00CB4519" w:rsidP="00CB4519">
      <w:r>
        <w:t>create table Room(</w:t>
      </w:r>
    </w:p>
    <w:p w14:paraId="7E414B18" w14:textId="77777777" w:rsidR="00CB4519" w:rsidRDefault="00CB4519" w:rsidP="00CB4519">
      <w:r>
        <w:t>Room_number int,</w:t>
      </w:r>
    </w:p>
    <w:p w14:paraId="29EAD11B" w14:textId="77777777" w:rsidR="00CB4519" w:rsidRDefault="00CB4519" w:rsidP="00CB4519">
      <w:r>
        <w:t>room_type varchar(50),</w:t>
      </w:r>
    </w:p>
    <w:p w14:paraId="3064B62D" w14:textId="77777777" w:rsidR="00CB4519" w:rsidRDefault="00CB4519" w:rsidP="00CB4519">
      <w:r>
        <w:t>floor_number int,</w:t>
      </w:r>
    </w:p>
    <w:p w14:paraId="22ADAD1F" w14:textId="77777777" w:rsidR="00CB4519" w:rsidRDefault="00CB4519" w:rsidP="00CB4519">
      <w:r>
        <w:t>room_price double,</w:t>
      </w:r>
    </w:p>
    <w:p w14:paraId="7BD750C1" w14:textId="77777777" w:rsidR="00CB4519" w:rsidRDefault="00CB4519" w:rsidP="00CB4519">
      <w:r>
        <w:t>availability varchar(50),</w:t>
      </w:r>
    </w:p>
    <w:p w14:paraId="0E41FBCB" w14:textId="77777777" w:rsidR="00CB4519" w:rsidRDefault="00CB4519" w:rsidP="00CB4519">
      <w:r>
        <w:t>PRIMARY KEY(Room_number)</w:t>
      </w:r>
    </w:p>
    <w:p w14:paraId="14656202" w14:textId="77777777" w:rsidR="00CB4519" w:rsidRDefault="00CB4519" w:rsidP="00CB4519">
      <w:r>
        <w:t>);</w:t>
      </w:r>
    </w:p>
    <w:p w14:paraId="106D903D" w14:textId="77777777" w:rsidR="00CB4519" w:rsidRDefault="00CB4519" w:rsidP="00CB4519">
      <w:r>
        <w:t xml:space="preserve">insert into room(Room_number, room_type,floor_number,room_price,availability) values </w:t>
      </w:r>
    </w:p>
    <w:p w14:paraId="56433FC3" w14:textId="77777777" w:rsidR="00CB4519" w:rsidRDefault="00CB4519" w:rsidP="00CB4519">
      <w:r>
        <w:t>('101','Standard','1','200.00','Available'),</w:t>
      </w:r>
    </w:p>
    <w:p w14:paraId="6CF2003E" w14:textId="77777777" w:rsidR="00CB4519" w:rsidRDefault="00CB4519" w:rsidP="00CB4519">
      <w:r>
        <w:t>('102','Double','1','350.00','Occupied'),</w:t>
      </w:r>
    </w:p>
    <w:p w14:paraId="1B0033A7" w14:textId="77777777" w:rsidR="00CB4519" w:rsidRDefault="00CB4519" w:rsidP="00CB4519">
      <w:r>
        <w:t>('103','Standard','1','200.00','Available'),</w:t>
      </w:r>
    </w:p>
    <w:p w14:paraId="71CA3B26" w14:textId="77777777" w:rsidR="00CB4519" w:rsidRDefault="00CB4519" w:rsidP="00CB4519">
      <w:r>
        <w:t>('104','Family','1','450.00','Available'),</w:t>
      </w:r>
    </w:p>
    <w:p w14:paraId="764C0475" w14:textId="77777777" w:rsidR="00CB4519" w:rsidRDefault="00CB4519" w:rsidP="00CB4519">
      <w:r>
        <w:t>('105','Suite','1','550.00','Occupied'),</w:t>
      </w:r>
    </w:p>
    <w:p w14:paraId="5D53ECD2" w14:textId="77777777" w:rsidR="00CB4519" w:rsidRDefault="00CB4519" w:rsidP="00CB4519">
      <w:r>
        <w:t>('106','Double','1','350.00','Available'),</w:t>
      </w:r>
    </w:p>
    <w:p w14:paraId="77B118EA" w14:textId="77777777" w:rsidR="00CB4519" w:rsidRDefault="00CB4519" w:rsidP="00CB4519">
      <w:r>
        <w:t>('107','Standard','1','200.00','Occupied'),</w:t>
      </w:r>
    </w:p>
    <w:p w14:paraId="6015C709" w14:textId="77777777" w:rsidR="00CB4519" w:rsidRDefault="00CB4519" w:rsidP="00CB4519">
      <w:r>
        <w:t>('108','Suite','1','550.00','Occupied'),</w:t>
      </w:r>
    </w:p>
    <w:p w14:paraId="3E819231" w14:textId="77777777" w:rsidR="00CB4519" w:rsidRDefault="00CB4519" w:rsidP="00CB4519">
      <w:r>
        <w:t>('109','Family','1','450.00','Occupied'),</w:t>
      </w:r>
    </w:p>
    <w:p w14:paraId="0BD22730" w14:textId="77777777" w:rsidR="00CB4519" w:rsidRDefault="00CB4519" w:rsidP="00CB4519">
      <w:r>
        <w:t>('110','Double','1','350.00','Occupied'),</w:t>
      </w:r>
    </w:p>
    <w:p w14:paraId="1836178F" w14:textId="77777777" w:rsidR="00CB4519" w:rsidRDefault="00CB4519" w:rsidP="00CB4519">
      <w:r>
        <w:t>('111', 'Family', '2', '450.00','Available'),</w:t>
      </w:r>
    </w:p>
    <w:p w14:paraId="6E32887C" w14:textId="77777777" w:rsidR="00CB4519" w:rsidRDefault="00CB4519" w:rsidP="00CB4519">
      <w:r>
        <w:t>('112', 'Standard', '2', '200.00','Available'),</w:t>
      </w:r>
    </w:p>
    <w:p w14:paraId="23AAFE73" w14:textId="77777777" w:rsidR="00CB4519" w:rsidRDefault="00CB4519" w:rsidP="00CB4519">
      <w:r>
        <w:t>('113', 'Suite', '2', '550.00','Available'),</w:t>
      </w:r>
    </w:p>
    <w:p w14:paraId="71F04FED" w14:textId="77777777" w:rsidR="00CB4519" w:rsidRDefault="00CB4519" w:rsidP="00CB4519">
      <w:r>
        <w:t>('114', 'Standard', '2', '200.00','Available'),</w:t>
      </w:r>
    </w:p>
    <w:p w14:paraId="2B37223F" w14:textId="77777777" w:rsidR="00CB4519" w:rsidRDefault="00CB4519" w:rsidP="00CB4519">
      <w:r>
        <w:t>('115', 'Family', '2', '450.00','Occupied'),</w:t>
      </w:r>
    </w:p>
    <w:p w14:paraId="7D299B22" w14:textId="77777777" w:rsidR="00CB4519" w:rsidRDefault="00CB4519" w:rsidP="00CB4519">
      <w:r>
        <w:t>('116', 'Standard', '2', '200.00','Available'),</w:t>
      </w:r>
    </w:p>
    <w:p w14:paraId="403155CC" w14:textId="77777777" w:rsidR="00CB4519" w:rsidRDefault="00CB4519" w:rsidP="00CB4519">
      <w:r>
        <w:t>('117', 'Standard', '2','200.00','Occupied'),</w:t>
      </w:r>
    </w:p>
    <w:p w14:paraId="3FB5430F" w14:textId="77777777" w:rsidR="00CB4519" w:rsidRDefault="00CB4519" w:rsidP="00CB4519">
      <w:r>
        <w:t>('118', 'Suite', '2', '550.00','Available'),</w:t>
      </w:r>
    </w:p>
    <w:p w14:paraId="27DA6906" w14:textId="77777777" w:rsidR="00CB4519" w:rsidRDefault="00CB4519" w:rsidP="00CB4519">
      <w:r>
        <w:t>('119', 'Standard', '2', '200.00','Occupied'),</w:t>
      </w:r>
    </w:p>
    <w:p w14:paraId="00FBC51A" w14:textId="77777777" w:rsidR="00CB4519" w:rsidRDefault="00CB4519" w:rsidP="00CB4519">
      <w:r>
        <w:t>('120', 'Suite', '2', '550.00', 'Available'),</w:t>
      </w:r>
    </w:p>
    <w:p w14:paraId="55C53994" w14:textId="77777777" w:rsidR="00CB4519" w:rsidRDefault="00CB4519" w:rsidP="00CB4519">
      <w:r>
        <w:t>('121', 'Standard', '3', '200.00', 'Available'),</w:t>
      </w:r>
    </w:p>
    <w:p w14:paraId="0A3ED962" w14:textId="77777777" w:rsidR="00CB4519" w:rsidRDefault="00CB4519" w:rsidP="00CB4519">
      <w:r>
        <w:t>('122', 'Suite', '3', '550.00', 'Occupied'),</w:t>
      </w:r>
    </w:p>
    <w:p w14:paraId="282631C9" w14:textId="77777777" w:rsidR="00CB4519" w:rsidRDefault="00CB4519" w:rsidP="00CB4519">
      <w:r>
        <w:t>('123', 'Standard', '3', '200.00','Available'),</w:t>
      </w:r>
    </w:p>
    <w:p w14:paraId="5C50B3CD" w14:textId="77777777" w:rsidR="00CB4519" w:rsidRDefault="00CB4519" w:rsidP="00CB4519">
      <w:r>
        <w:t>('124', 'Double', '3','350.00','Occupied'),</w:t>
      </w:r>
    </w:p>
    <w:p w14:paraId="1F0E99C3" w14:textId="77777777" w:rsidR="00CB4519" w:rsidRDefault="00CB4519" w:rsidP="00CB4519">
      <w:r>
        <w:t>('125', 'Suite', '3', '550.00', 'Available'),</w:t>
      </w:r>
    </w:p>
    <w:p w14:paraId="0E2DA2F6" w14:textId="77777777" w:rsidR="00CB4519" w:rsidRDefault="00CB4519" w:rsidP="00CB4519">
      <w:r>
        <w:t>('126', 'Standard', '3', '200.00','Occupied'),</w:t>
      </w:r>
    </w:p>
    <w:p w14:paraId="07D17809" w14:textId="77777777" w:rsidR="00CB4519" w:rsidRDefault="00CB4519" w:rsidP="00CB4519">
      <w:r>
        <w:t>('127', 'Double', '3','350.00','Available'),</w:t>
      </w:r>
    </w:p>
    <w:p w14:paraId="09F69B62" w14:textId="77777777" w:rsidR="00CB4519" w:rsidRDefault="00CB4519" w:rsidP="00CB4519">
      <w:r>
        <w:t>('128', 'Family', '3', '450.00', 'Occupied'),</w:t>
      </w:r>
    </w:p>
    <w:p w14:paraId="54B3B539" w14:textId="77777777" w:rsidR="00CB4519" w:rsidRDefault="00CB4519" w:rsidP="00CB4519">
      <w:r>
        <w:t>('129', 'Family', '3', '450.00','Available'),</w:t>
      </w:r>
    </w:p>
    <w:p w14:paraId="0D3C3582" w14:textId="77777777" w:rsidR="00CB4519" w:rsidRDefault="00CB4519" w:rsidP="00CB4519">
      <w:r>
        <w:t>('131', 'Suite', '4', '550.00', 'Available'),</w:t>
      </w:r>
    </w:p>
    <w:p w14:paraId="59DD81FC" w14:textId="77777777" w:rsidR="00CB4519" w:rsidRDefault="00CB4519" w:rsidP="00CB4519">
      <w:r>
        <w:lastRenderedPageBreak/>
        <w:t>('132', 'Suite', '4', '550.00', 'Available'),</w:t>
      </w:r>
    </w:p>
    <w:p w14:paraId="21D07E82" w14:textId="77777777" w:rsidR="00CB4519" w:rsidRDefault="00CB4519" w:rsidP="00CB4519">
      <w:r>
        <w:t>('133', 'Standard', '4','200.00','Occupied'),</w:t>
      </w:r>
    </w:p>
    <w:p w14:paraId="56921286" w14:textId="77777777" w:rsidR="00CB4519" w:rsidRDefault="00CB4519" w:rsidP="00CB4519">
      <w:r>
        <w:t>('134', 'Double', '4','350.00','Occupied'),</w:t>
      </w:r>
    </w:p>
    <w:p w14:paraId="3CDD7B97" w14:textId="77777777" w:rsidR="00CB4519" w:rsidRDefault="00CB4519" w:rsidP="00CB4519">
      <w:r>
        <w:t>('135', 'Standard', '4', '200.00', 'Available'),</w:t>
      </w:r>
    </w:p>
    <w:p w14:paraId="17DB32B0" w14:textId="77777777" w:rsidR="00CB4519" w:rsidRDefault="00CB4519" w:rsidP="00CB4519">
      <w:r>
        <w:t>('136', 'Standard', '4', '200.00','Occupied'),</w:t>
      </w:r>
    </w:p>
    <w:p w14:paraId="4F3453D1" w14:textId="77777777" w:rsidR="00CB4519" w:rsidRDefault="00CB4519" w:rsidP="00CB4519">
      <w:r>
        <w:t>('137', 'Double', '4','350.00','Occupied'),</w:t>
      </w:r>
    </w:p>
    <w:p w14:paraId="25805683" w14:textId="77777777" w:rsidR="00CB4519" w:rsidRDefault="00CB4519" w:rsidP="00CB4519">
      <w:r>
        <w:t>('138', 'Family', '4', '450.00', 'Available'),</w:t>
      </w:r>
    </w:p>
    <w:p w14:paraId="4783B469" w14:textId="77777777" w:rsidR="00CB4519" w:rsidRDefault="00CB4519" w:rsidP="00CB4519">
      <w:r>
        <w:t>('139', 'Family', '4', '450.00','Occupied'),</w:t>
      </w:r>
    </w:p>
    <w:p w14:paraId="22ACEB4D" w14:textId="77777777" w:rsidR="00CB4519" w:rsidRDefault="00CB4519" w:rsidP="00CB4519">
      <w:r>
        <w:t>('140', 'Suite', '4', '550.00','Occupied')</w:t>
      </w:r>
    </w:p>
    <w:p w14:paraId="5ECBA391" w14:textId="77777777" w:rsidR="00CB4519" w:rsidRDefault="00CB4519" w:rsidP="00CB4519">
      <w:r>
        <w:t>;</w:t>
      </w:r>
    </w:p>
    <w:p w14:paraId="454ECD2A" w14:textId="77777777" w:rsidR="00CB4519" w:rsidRDefault="00CB4519" w:rsidP="00CB4519">
      <w:r>
        <w:t>select * from Room;</w:t>
      </w:r>
    </w:p>
    <w:p w14:paraId="7B2195C7" w14:textId="77777777" w:rsidR="00CB4519" w:rsidRDefault="00CB4519" w:rsidP="00CB4519"/>
    <w:p w14:paraId="527BE51C" w14:textId="77777777" w:rsidR="00CB4519" w:rsidRDefault="00CB4519" w:rsidP="00CB4519">
      <w:r>
        <w:t>create table Service(</w:t>
      </w:r>
    </w:p>
    <w:p w14:paraId="761139B6" w14:textId="77777777" w:rsidR="00CB4519" w:rsidRDefault="00CB4519" w:rsidP="00CB4519">
      <w:r>
        <w:t>service_id int auto_increment,</w:t>
      </w:r>
    </w:p>
    <w:p w14:paraId="0DDFF375" w14:textId="77777777" w:rsidR="00CB4519" w:rsidRDefault="00CB4519" w:rsidP="00CB4519">
      <w:r>
        <w:t>emp_ID int,</w:t>
      </w:r>
    </w:p>
    <w:p w14:paraId="638B7830" w14:textId="77777777" w:rsidR="00CB4519" w:rsidRDefault="00CB4519" w:rsidP="00CB4519">
      <w:r>
        <w:t>serv_type varchar(50),</w:t>
      </w:r>
    </w:p>
    <w:p w14:paraId="788EBB7A" w14:textId="77777777" w:rsidR="00CB4519" w:rsidRDefault="00CB4519" w:rsidP="00CB4519">
      <w:r>
        <w:t>Room_number int,</w:t>
      </w:r>
    </w:p>
    <w:p w14:paraId="16BB22B2" w14:textId="77777777" w:rsidR="00CB4519" w:rsidRDefault="00CB4519" w:rsidP="00CB4519">
      <w:r>
        <w:t>serv_time time,</w:t>
      </w:r>
    </w:p>
    <w:p w14:paraId="242EC562" w14:textId="77777777" w:rsidR="00CB4519" w:rsidRDefault="00CB4519" w:rsidP="00CB4519">
      <w:r>
        <w:t>PRIMARY KEY(service_id),</w:t>
      </w:r>
    </w:p>
    <w:p w14:paraId="3156F55A" w14:textId="77777777" w:rsidR="00CB4519" w:rsidRDefault="00CB4519" w:rsidP="00CB4519">
      <w:r>
        <w:t>FOREIGN KEY(emp_ID) references employees(emp_ID)</w:t>
      </w:r>
    </w:p>
    <w:p w14:paraId="700F52BC" w14:textId="77777777" w:rsidR="00CB4519" w:rsidRDefault="00CB4519" w:rsidP="00CB4519">
      <w:r>
        <w:t>);</w:t>
      </w:r>
    </w:p>
    <w:p w14:paraId="16E5FCB9" w14:textId="77777777" w:rsidR="00CB4519" w:rsidRDefault="00CB4519" w:rsidP="00CB4519">
      <w:r>
        <w:t xml:space="preserve">insert Service(emp_ID, serv_type,Room_number,serv_time) values </w:t>
      </w:r>
    </w:p>
    <w:p w14:paraId="101CF397" w14:textId="77777777" w:rsidR="00CB4519" w:rsidRDefault="00CB4519" w:rsidP="00CB4519">
      <w:r>
        <w:t>('1','Food Delivery','108','12:00:00'),</w:t>
      </w:r>
    </w:p>
    <w:p w14:paraId="41B9AC0A" w14:textId="77777777" w:rsidR="00CB4519" w:rsidRDefault="00CB4519" w:rsidP="00CB4519">
      <w:r>
        <w:t>('2','Room Cleaning','102','02:25:00'),</w:t>
      </w:r>
    </w:p>
    <w:p w14:paraId="0B09E0B7" w14:textId="77777777" w:rsidR="00CB4519" w:rsidRDefault="00CB4519" w:rsidP="00CB4519">
      <w:r>
        <w:t>('3','Dry Cleaning','110','06:32:00'),</w:t>
      </w:r>
    </w:p>
    <w:p w14:paraId="14FE813C" w14:textId="77777777" w:rsidR="00CB4519" w:rsidRDefault="00CB4519" w:rsidP="00CB4519">
      <w:r>
        <w:t>('4','Laundry','109','05:07:00'),</w:t>
      </w:r>
    </w:p>
    <w:p w14:paraId="02B0897B" w14:textId="77777777" w:rsidR="00CB4519" w:rsidRDefault="00CB4519" w:rsidP="00CB4519">
      <w:r>
        <w:t>('5','Food Delivery','103','01:00:00'),</w:t>
      </w:r>
    </w:p>
    <w:p w14:paraId="4996ED61" w14:textId="77777777" w:rsidR="00CB4519" w:rsidRDefault="00CB4519" w:rsidP="00CB4519">
      <w:r>
        <w:t>('6','Room Cleaning','107','03:58:00'),</w:t>
      </w:r>
    </w:p>
    <w:p w14:paraId="3E1D76D6" w14:textId="77777777" w:rsidR="00CB4519" w:rsidRDefault="00CB4519" w:rsidP="00CB4519">
      <w:r>
        <w:t>('7','Laundry','106','10:21:00'),</w:t>
      </w:r>
    </w:p>
    <w:p w14:paraId="0B64BCFF" w14:textId="77777777" w:rsidR="00CB4519" w:rsidRDefault="00CB4519" w:rsidP="00CB4519">
      <w:r>
        <w:t>('8','Food Delivery','105','09:32:00'),</w:t>
      </w:r>
    </w:p>
    <w:p w14:paraId="32B34087" w14:textId="77777777" w:rsidR="00CB4519" w:rsidRDefault="00CB4519" w:rsidP="00CB4519">
      <w:r>
        <w:t>('9','Dry Cleaning','102','08:55:00'),</w:t>
      </w:r>
    </w:p>
    <w:p w14:paraId="21BF563C" w14:textId="77777777" w:rsidR="00CB4519" w:rsidRDefault="00CB4519" w:rsidP="00CB4519">
      <w:r>
        <w:t>('10','Laundry','101','01:58:00'),</w:t>
      </w:r>
    </w:p>
    <w:p w14:paraId="445BF172" w14:textId="77777777" w:rsidR="00CB4519" w:rsidRDefault="00CB4519" w:rsidP="00CB4519">
      <w:r>
        <w:t>('11', 'Food Delivery', '120', '12:45:00'),</w:t>
      </w:r>
    </w:p>
    <w:p w14:paraId="164A7E5B" w14:textId="77777777" w:rsidR="00CB4519" w:rsidRDefault="00CB4519" w:rsidP="00CB4519">
      <w:r>
        <w:t>('12', 'Room Service', '121', '15:32:00'),</w:t>
      </w:r>
    </w:p>
    <w:p w14:paraId="42DE17AA" w14:textId="77777777" w:rsidR="00CB4519" w:rsidRDefault="00CB4519" w:rsidP="00CB4519">
      <w:r>
        <w:t>('13', 'Reception Guests', '122', '18:21:00'),</w:t>
      </w:r>
    </w:p>
    <w:p w14:paraId="5D3EADD9" w14:textId="77777777" w:rsidR="00CB4519" w:rsidRDefault="00CB4519" w:rsidP="00CB4519">
      <w:r>
        <w:t>('14', 'Laundry', '123', '21:01:00'),</w:t>
      </w:r>
    </w:p>
    <w:p w14:paraId="48A0368C" w14:textId="77777777" w:rsidR="00CB4519" w:rsidRDefault="00CB4519" w:rsidP="00CB4519">
      <w:r>
        <w:t>('15', 'Dry cleaning', '124', '13:12:00'),</w:t>
      </w:r>
    </w:p>
    <w:p w14:paraId="45597519" w14:textId="77777777" w:rsidR="00CB4519" w:rsidRDefault="00CB4519" w:rsidP="00CB4519">
      <w:r>
        <w:t>('16', 'Housekeeping Service', '125', '18:57:00'),</w:t>
      </w:r>
    </w:p>
    <w:p w14:paraId="13EE0A90" w14:textId="77777777" w:rsidR="00CB4519" w:rsidRDefault="00CB4519" w:rsidP="00CB4519">
      <w:r>
        <w:t>('17', 'Laundry', '126', '23:34:00'),</w:t>
      </w:r>
    </w:p>
    <w:p w14:paraId="2E17FEEB" w14:textId="77777777" w:rsidR="00CB4519" w:rsidRDefault="00CB4519" w:rsidP="00CB4519">
      <w:r>
        <w:t>('18', 'Dry cleaning', '127','14:17:00'),</w:t>
      </w:r>
    </w:p>
    <w:p w14:paraId="699B5795" w14:textId="77777777" w:rsidR="00CB4519" w:rsidRDefault="00CB4519" w:rsidP="00CB4519">
      <w:r>
        <w:t>('19', 'Housekeeping Service', '128', '12:56:00'),</w:t>
      </w:r>
    </w:p>
    <w:p w14:paraId="077BE3A5" w14:textId="77777777" w:rsidR="00CB4519" w:rsidRDefault="00CB4519" w:rsidP="00CB4519">
      <w:r>
        <w:t>('20', 'Room Service', '129', '13:42:00'),</w:t>
      </w:r>
    </w:p>
    <w:p w14:paraId="36D8F5BA" w14:textId="77777777" w:rsidR="00CB4519" w:rsidRDefault="00CB4519" w:rsidP="00CB4519">
      <w:r>
        <w:t>('21', 'Food Delivery', '130', '16:23:00'),</w:t>
      </w:r>
    </w:p>
    <w:p w14:paraId="3C57B0AB" w14:textId="77777777" w:rsidR="00CB4519" w:rsidRDefault="00CB4519" w:rsidP="00CB4519">
      <w:r>
        <w:t>('22', 'Catering services', '131', '23:44:00'),</w:t>
      </w:r>
    </w:p>
    <w:p w14:paraId="0B2170A2" w14:textId="77777777" w:rsidR="00CB4519" w:rsidRDefault="00CB4519" w:rsidP="00CB4519">
      <w:r>
        <w:t>('23', 'Laundry', '132', '23:44:00'),</w:t>
      </w:r>
    </w:p>
    <w:p w14:paraId="1CEAA888" w14:textId="77777777" w:rsidR="00CB4519" w:rsidRDefault="00CB4519" w:rsidP="00CB4519">
      <w:r>
        <w:t>('24', 'Dry cleaning', '133', '23:44:00'),</w:t>
      </w:r>
    </w:p>
    <w:p w14:paraId="71502D4A" w14:textId="77777777" w:rsidR="00CB4519" w:rsidRDefault="00CB4519" w:rsidP="00CB4519">
      <w:r>
        <w:t>('25', 'Room Service', '134', '12:50:10'),</w:t>
      </w:r>
    </w:p>
    <w:p w14:paraId="2BE65F74" w14:textId="77777777" w:rsidR="00CB4519" w:rsidRDefault="00CB4519" w:rsidP="00CB4519">
      <w:r>
        <w:t>('26', 'Concierge services', '126', '1:31:00'),</w:t>
      </w:r>
    </w:p>
    <w:p w14:paraId="3FE8AA73" w14:textId="77777777" w:rsidR="00CB4519" w:rsidRDefault="00CB4519" w:rsidP="00CB4519">
      <w:r>
        <w:lastRenderedPageBreak/>
        <w:t>('27', 'Room Service', '135', '18:11:00'),</w:t>
      </w:r>
    </w:p>
    <w:p w14:paraId="5BDFD84A" w14:textId="77777777" w:rsidR="00CB4519" w:rsidRDefault="00CB4519" w:rsidP="00CB4519">
      <w:r>
        <w:t>('28', 'Doctor on call', '138','22:05:00'),</w:t>
      </w:r>
    </w:p>
    <w:p w14:paraId="357978E8" w14:textId="77777777" w:rsidR="00CB4519" w:rsidRDefault="00CB4519" w:rsidP="00CB4519">
      <w:r>
        <w:t>('29', 'Dry cleaning', '136', '12:12:00'),</w:t>
      </w:r>
    </w:p>
    <w:p w14:paraId="102036F3" w14:textId="77777777" w:rsidR="00CB4519" w:rsidRDefault="00CB4519" w:rsidP="00CB4519">
      <w:r>
        <w:t>('30', 'Doctor on call', '137', '19:57:00'),</w:t>
      </w:r>
    </w:p>
    <w:p w14:paraId="3EE8B383" w14:textId="77777777" w:rsidR="00CB4519" w:rsidRDefault="00CB4519" w:rsidP="00CB4519">
      <w:r>
        <w:t>('31', 'Laundry', '130', '23:44:00'),</w:t>
      </w:r>
    </w:p>
    <w:p w14:paraId="003B7B04" w14:textId="77777777" w:rsidR="00CB4519" w:rsidRDefault="00CB4519" w:rsidP="00CB4519">
      <w:r>
        <w:t>('32', 'Dry cleaning', '139' ,'18:17:00'),</w:t>
      </w:r>
    </w:p>
    <w:p w14:paraId="04EAF471" w14:textId="77777777" w:rsidR="00CB4519" w:rsidRDefault="00CB4519" w:rsidP="00CB4519">
      <w:r>
        <w:t>('33', 'Reception Guests', '128', '10:45:00'),</w:t>
      </w:r>
    </w:p>
    <w:p w14:paraId="44B03811" w14:textId="77777777" w:rsidR="00CB4519" w:rsidRDefault="00CB4519" w:rsidP="00CB4519">
      <w:r>
        <w:t>('34', 'Room Service', '121','11:31:00'),</w:t>
      </w:r>
    </w:p>
    <w:p w14:paraId="3763C20C" w14:textId="77777777" w:rsidR="00CB4519" w:rsidRDefault="00CB4519" w:rsidP="00CB4519">
      <w:r>
        <w:t>('35', 'Reception Guests','122','78:11:00'),</w:t>
      </w:r>
    </w:p>
    <w:p w14:paraId="09182034" w14:textId="77777777" w:rsidR="00CB4519" w:rsidRDefault="00CB4519" w:rsidP="00CB4519">
      <w:r>
        <w:t>('36', 'Laundry', '128','22:05:00'),</w:t>
      </w:r>
    </w:p>
    <w:p w14:paraId="7D981632" w14:textId="77777777" w:rsidR="00CB4519" w:rsidRDefault="00CB4519" w:rsidP="00CB4519">
      <w:r>
        <w:t>('37', 'Dry cleaning', '124','12:12:00'),</w:t>
      </w:r>
    </w:p>
    <w:p w14:paraId="4E987BEB" w14:textId="77777777" w:rsidR="00CB4519" w:rsidRDefault="00CB4519" w:rsidP="00CB4519">
      <w:r>
        <w:t>('38', ' Room Service', '113','19:57:00'),</w:t>
      </w:r>
    </w:p>
    <w:p w14:paraId="4AD6B4AC" w14:textId="77777777" w:rsidR="00CB4519" w:rsidRDefault="00CB4519" w:rsidP="00CB4519">
      <w:r>
        <w:t>('39', 'Laundry', '120', '23:44:00'),</w:t>
      </w:r>
    </w:p>
    <w:p w14:paraId="29DDFD35" w14:textId="77777777" w:rsidR="00CB4519" w:rsidRDefault="00CB4519" w:rsidP="00CB4519">
      <w:r>
        <w:t>('40', 'Dry cleaning', '124' ,'18:17:00')</w:t>
      </w:r>
    </w:p>
    <w:p w14:paraId="4447A21C" w14:textId="77777777" w:rsidR="00CB4519" w:rsidRDefault="00CB4519" w:rsidP="00CB4519">
      <w:r>
        <w:t>;</w:t>
      </w:r>
    </w:p>
    <w:p w14:paraId="0B22ED6F" w14:textId="77777777" w:rsidR="00CB4519" w:rsidRDefault="00CB4519" w:rsidP="00CB4519">
      <w:r>
        <w:t>select * from Service;</w:t>
      </w:r>
    </w:p>
    <w:p w14:paraId="55FB65F5" w14:textId="77777777" w:rsidR="00CB4519" w:rsidRDefault="00CB4519" w:rsidP="00CB4519"/>
    <w:p w14:paraId="28834F68" w14:textId="77777777" w:rsidR="00CB4519" w:rsidRDefault="00CB4519" w:rsidP="00CB4519"/>
    <w:p w14:paraId="508A15BB" w14:textId="77777777" w:rsidR="00CB4519" w:rsidRDefault="00CB4519" w:rsidP="00CB4519">
      <w:r>
        <w:t>create table PremiumServices(</w:t>
      </w:r>
    </w:p>
    <w:p w14:paraId="5C7095AD" w14:textId="77777777" w:rsidR="00CB4519" w:rsidRDefault="00CB4519" w:rsidP="00CB4519">
      <w:r>
        <w:t xml:space="preserve">Pservice_ID int auto_increment, </w:t>
      </w:r>
    </w:p>
    <w:p w14:paraId="662AF985" w14:textId="77777777" w:rsidR="00CB4519" w:rsidRDefault="00CB4519" w:rsidP="00CB4519">
      <w:r>
        <w:t>Discount_Rate decimal(3,2),</w:t>
      </w:r>
    </w:p>
    <w:p w14:paraId="19B33DD5" w14:textId="77777777" w:rsidR="00CB4519" w:rsidRDefault="00CB4519" w:rsidP="00CB4519">
      <w:r>
        <w:t>Reward_Points int,</w:t>
      </w:r>
    </w:p>
    <w:p w14:paraId="0C57D80B" w14:textId="77777777" w:rsidR="00CB4519" w:rsidRDefault="00CB4519" w:rsidP="00CB4519">
      <w:r>
        <w:t>Service_Type varchar(50),</w:t>
      </w:r>
    </w:p>
    <w:p w14:paraId="2107D24C" w14:textId="77777777" w:rsidR="00CB4519" w:rsidRDefault="00CB4519" w:rsidP="00CB4519">
      <w:r>
        <w:t>PServ_stime time,</w:t>
      </w:r>
    </w:p>
    <w:p w14:paraId="441B7F35" w14:textId="77777777" w:rsidR="00CB4519" w:rsidRDefault="00CB4519" w:rsidP="00CB4519">
      <w:r>
        <w:t>PServ_etime time,</w:t>
      </w:r>
    </w:p>
    <w:p w14:paraId="6DEBE6AC" w14:textId="77777777" w:rsidR="00CB4519" w:rsidRDefault="00CB4519" w:rsidP="00CB4519">
      <w:r>
        <w:t>PRIMARY KEY(Pservice_ID)</w:t>
      </w:r>
    </w:p>
    <w:p w14:paraId="0DFD4D32" w14:textId="77777777" w:rsidR="00CB4519" w:rsidRDefault="00CB4519" w:rsidP="00CB4519">
      <w:r>
        <w:t>);</w:t>
      </w:r>
    </w:p>
    <w:p w14:paraId="4987429E" w14:textId="77777777" w:rsidR="00CB4519" w:rsidRDefault="00CB4519" w:rsidP="00CB4519"/>
    <w:p w14:paraId="65137DDD" w14:textId="77777777" w:rsidR="00CB4519" w:rsidRDefault="00CB4519" w:rsidP="00CB4519">
      <w:r>
        <w:t xml:space="preserve">insert PremiumServices( Discount_Rate, Reward_Points,Service_Type, PServ_stime, PServ_etime) values  </w:t>
      </w:r>
    </w:p>
    <w:p w14:paraId="37D078A7" w14:textId="77777777" w:rsidR="00CB4519" w:rsidRDefault="00CB4519" w:rsidP="00CB4519">
      <w:r>
        <w:t>('0.20','40','Car Parking','12:00:00','12:10:00'),</w:t>
      </w:r>
    </w:p>
    <w:p w14:paraId="53B171B0" w14:textId="77777777" w:rsidR="00CB4519" w:rsidRDefault="00CB4519" w:rsidP="00CB4519">
      <w:r>
        <w:t>('0.15','30','VIP lounge','02:25:00','03:25:00'),</w:t>
      </w:r>
    </w:p>
    <w:p w14:paraId="596350AA" w14:textId="77777777" w:rsidR="00CB4519" w:rsidRDefault="00CB4519" w:rsidP="00CB4519">
      <w:r>
        <w:t>('0.07','14','Car Parking','06:32:00','06:47:00'),</w:t>
      </w:r>
    </w:p>
    <w:p w14:paraId="521A80E5" w14:textId="77777777" w:rsidR="00CB4519" w:rsidRDefault="00CB4519" w:rsidP="00CB4519">
      <w:r>
        <w:t>('0.11','22','Rooftop bar','05:07:00','07:07:00'),</w:t>
      </w:r>
    </w:p>
    <w:p w14:paraId="5DCFA3B0" w14:textId="77777777" w:rsidR="00CB4519" w:rsidRDefault="00CB4519" w:rsidP="00CB4519">
      <w:r>
        <w:t>('0.15','30','VIP buffet ','01:00:00','01:50:00'),</w:t>
      </w:r>
    </w:p>
    <w:p w14:paraId="01C77042" w14:textId="77777777" w:rsidR="00CB4519" w:rsidRDefault="00CB4519" w:rsidP="00CB4519">
      <w:r>
        <w:t>('0.10','20','VIP lounge','03:58:00','04:30:00'),</w:t>
      </w:r>
    </w:p>
    <w:p w14:paraId="5B2A34DE" w14:textId="77777777" w:rsidR="00CB4519" w:rsidRDefault="00CB4519" w:rsidP="00CB4519">
      <w:r>
        <w:t>('0.10','20','Spa','10:21:00','10:50:00'),</w:t>
      </w:r>
    </w:p>
    <w:p w14:paraId="7D3B1EE2" w14:textId="77777777" w:rsidR="00CB4519" w:rsidRDefault="00CB4519" w:rsidP="00CB4519">
      <w:r>
        <w:t>('0.13','26','Beauty Salon','03:32:11','05:00:00'),</w:t>
      </w:r>
    </w:p>
    <w:p w14:paraId="601CCD12" w14:textId="77777777" w:rsidR="00CB4519" w:rsidRDefault="00CB4519" w:rsidP="00CB4519">
      <w:r>
        <w:t>('0.12','24','Rooftop bar','08:54:00','10:00:00'),</w:t>
      </w:r>
    </w:p>
    <w:p w14:paraId="4BF406E0" w14:textId="77777777" w:rsidR="00CB4519" w:rsidRDefault="00CB4519" w:rsidP="00CB4519">
      <w:r>
        <w:t>('0.10','20','Spa','01:18:00','03:30:00'),</w:t>
      </w:r>
    </w:p>
    <w:p w14:paraId="6BB8A952" w14:textId="77777777" w:rsidR="00CB4519" w:rsidRDefault="00CB4519" w:rsidP="00CB4519">
      <w:r>
        <w:t>('0.10','20','Car Parking','13:00:00','13:30:00'),</w:t>
      </w:r>
    </w:p>
    <w:p w14:paraId="2644A8D9" w14:textId="77777777" w:rsidR="00CB4519" w:rsidRDefault="00CB4519" w:rsidP="00CB4519">
      <w:r>
        <w:t>('0.05','10','Spa','14:30:00','15:30:00'),</w:t>
      </w:r>
    </w:p>
    <w:p w14:paraId="330E62A0" w14:textId="77777777" w:rsidR="00CB4519" w:rsidRDefault="00CB4519" w:rsidP="00CB4519">
      <w:r>
        <w:t>('0.12','24','Car Parking','12:35:00','12:50:00'),</w:t>
      </w:r>
    </w:p>
    <w:p w14:paraId="49EA6D24" w14:textId="77777777" w:rsidR="00CB4519" w:rsidRDefault="00CB4519" w:rsidP="00CB4519">
      <w:r>
        <w:t>('0.14','28','Beauty Salon','17:05:00','18:05:00'),</w:t>
      </w:r>
    </w:p>
    <w:p w14:paraId="4169CFD3" w14:textId="77777777" w:rsidR="00CB4519" w:rsidRDefault="00CB4519" w:rsidP="00CB4519">
      <w:r>
        <w:t>('0.20','40','Vip Lounge','20:00:00','20:30:00'),</w:t>
      </w:r>
    </w:p>
    <w:p w14:paraId="1356B203" w14:textId="77777777" w:rsidR="00CB4519" w:rsidRDefault="00CB4519" w:rsidP="00CB4519">
      <w:r>
        <w:t>('0.06','12','Spa','12:40:00','13:40:00'),</w:t>
      </w:r>
    </w:p>
    <w:p w14:paraId="7FF7E731" w14:textId="77777777" w:rsidR="00CB4519" w:rsidRDefault="00CB4519" w:rsidP="00CB4519">
      <w:r>
        <w:t>('0.07','14','Spa','10:50:00','11:50:00'),</w:t>
      </w:r>
    </w:p>
    <w:p w14:paraId="646D354A" w14:textId="77777777" w:rsidR="00CB4519" w:rsidRDefault="00CB4519" w:rsidP="00CB4519">
      <w:r>
        <w:t>('0.13','26','Beauty Salon','13:00:00','13:40:00'),</w:t>
      </w:r>
    </w:p>
    <w:p w14:paraId="4CA246B4" w14:textId="77777777" w:rsidR="00CB4519" w:rsidRDefault="00CB4519" w:rsidP="00CB4519">
      <w:r>
        <w:lastRenderedPageBreak/>
        <w:t>('0.16','32','Rooftop Bar','21:00:00','22:35:00'),</w:t>
      </w:r>
    </w:p>
    <w:p w14:paraId="087F33AC" w14:textId="77777777" w:rsidR="00CB4519" w:rsidRDefault="00CB4519" w:rsidP="00CB4519">
      <w:r>
        <w:t>('0.10','20','Car Parking','13:52:00','14:00:00')</w:t>
      </w:r>
    </w:p>
    <w:p w14:paraId="12EDFD84" w14:textId="77777777" w:rsidR="00CB4519" w:rsidRDefault="00CB4519" w:rsidP="00CB4519">
      <w:r>
        <w:t>;</w:t>
      </w:r>
    </w:p>
    <w:p w14:paraId="4F2374FD" w14:textId="77777777" w:rsidR="00CB4519" w:rsidRDefault="00CB4519" w:rsidP="00CB4519"/>
    <w:p w14:paraId="1E4BE50E" w14:textId="77777777" w:rsidR="00CB4519" w:rsidRDefault="00CB4519" w:rsidP="00CB4519">
      <w:r>
        <w:t>select * from PremiumServices;</w:t>
      </w:r>
    </w:p>
    <w:p w14:paraId="609F0713" w14:textId="77777777" w:rsidR="00CB4519" w:rsidRDefault="00CB4519" w:rsidP="00CB4519"/>
    <w:p w14:paraId="4FDF5E8F" w14:textId="77777777" w:rsidR="00CB4519" w:rsidRDefault="00CB4519" w:rsidP="00CB4519">
      <w:r>
        <w:t xml:space="preserve">create table branch ( </w:t>
      </w:r>
    </w:p>
    <w:p w14:paraId="473B7B0D" w14:textId="77777777" w:rsidR="00CB4519" w:rsidRDefault="00CB4519" w:rsidP="00CB4519">
      <w:r>
        <w:t>branch_id int auto_increment,</w:t>
      </w:r>
    </w:p>
    <w:p w14:paraId="4FEC792A" w14:textId="77777777" w:rsidR="00CB4519" w:rsidRDefault="00CB4519" w:rsidP="00CB4519">
      <w:r>
        <w:t>B_Country varchar(100),</w:t>
      </w:r>
    </w:p>
    <w:p w14:paraId="3DF11920" w14:textId="77777777" w:rsidR="00CB4519" w:rsidRDefault="00CB4519" w:rsidP="00CB4519">
      <w:r>
        <w:t>B_City varchar(100),</w:t>
      </w:r>
    </w:p>
    <w:p w14:paraId="655DA46F" w14:textId="77777777" w:rsidR="00CB4519" w:rsidRDefault="00CB4519" w:rsidP="00CB4519">
      <w:r>
        <w:t>B_Street varchar(100),</w:t>
      </w:r>
    </w:p>
    <w:p w14:paraId="547A1EEC" w14:textId="77777777" w:rsidR="00CB4519" w:rsidRDefault="00CB4519" w:rsidP="00CB4519">
      <w:r>
        <w:t>branch_zip int,</w:t>
      </w:r>
    </w:p>
    <w:p w14:paraId="6C013373" w14:textId="77777777" w:rsidR="00CB4519" w:rsidRDefault="00CB4519" w:rsidP="00CB4519">
      <w:r>
        <w:t>branch_phNum long,</w:t>
      </w:r>
    </w:p>
    <w:p w14:paraId="051FBC51" w14:textId="77777777" w:rsidR="00CB4519" w:rsidRDefault="00CB4519" w:rsidP="00CB4519">
      <w:r>
        <w:t>primary key(branch_id)</w:t>
      </w:r>
    </w:p>
    <w:p w14:paraId="2D881484" w14:textId="77777777" w:rsidR="00CB4519" w:rsidRDefault="00CB4519" w:rsidP="00CB4519">
      <w:r>
        <w:t>);</w:t>
      </w:r>
    </w:p>
    <w:p w14:paraId="5887E26B" w14:textId="77777777" w:rsidR="00CB4519" w:rsidRDefault="00CB4519" w:rsidP="00CB4519"/>
    <w:p w14:paraId="7006143C" w14:textId="77777777" w:rsidR="00CB4519" w:rsidRDefault="00CB4519" w:rsidP="00CB4519">
      <w:r>
        <w:t>insert branch(B_Country,B_City,B_Street, branch_zip, branch_phNum) values</w:t>
      </w:r>
    </w:p>
    <w:p w14:paraId="34433B2F" w14:textId="77777777" w:rsidR="00CB4519" w:rsidRDefault="00CB4519" w:rsidP="00CB4519">
      <w:r>
        <w:t>('Lebanon','Beirut', 'Hamra Street', '123', '96103118119' ),</w:t>
      </w:r>
    </w:p>
    <w:p w14:paraId="12423772" w14:textId="77777777" w:rsidR="00CB4519" w:rsidRDefault="00CB4519" w:rsidP="00CB4519">
      <w:r>
        <w:t>('Netherlands', 'Amsterdam', 'Kings Street', '23', '9881243432949'),</w:t>
      </w:r>
    </w:p>
    <w:p w14:paraId="1155BAD4" w14:textId="77777777" w:rsidR="00CB4519" w:rsidRDefault="00CB4519" w:rsidP="00CB4519">
      <w:r>
        <w:t>('Egypt' , 'Cairo', 'Ajaa Street','56', '9662282374'),</w:t>
      </w:r>
    </w:p>
    <w:p w14:paraId="20ED0327" w14:textId="77777777" w:rsidR="00CB4519" w:rsidRDefault="00CB4519" w:rsidP="00CB4519">
      <w:r>
        <w:t>('Turkey' , 'Istanbul' , 'Taksim' , '111', '2891838123')</w:t>
      </w:r>
    </w:p>
    <w:p w14:paraId="3F9EA21F" w14:textId="77777777" w:rsidR="00CB4519" w:rsidRDefault="00CB4519" w:rsidP="00CB4519">
      <w:r>
        <w:t>;</w:t>
      </w:r>
    </w:p>
    <w:p w14:paraId="43BE4685" w14:textId="77777777" w:rsidR="00CB4519" w:rsidRDefault="00CB4519" w:rsidP="00CB4519"/>
    <w:p w14:paraId="75A42C30" w14:textId="77777777" w:rsidR="00CB4519" w:rsidRDefault="00CB4519" w:rsidP="00CB4519">
      <w:r>
        <w:t>select * from branch;</w:t>
      </w:r>
    </w:p>
    <w:p w14:paraId="36401F68" w14:textId="77777777" w:rsidR="00CB4519" w:rsidRDefault="00CB4519" w:rsidP="00CB4519"/>
    <w:p w14:paraId="550196E5" w14:textId="77777777" w:rsidR="00CB4519" w:rsidRDefault="00CB4519" w:rsidP="00CB4519">
      <w:r>
        <w:t xml:space="preserve">create table restaurant( </w:t>
      </w:r>
    </w:p>
    <w:p w14:paraId="3906BF49" w14:textId="77777777" w:rsidR="00CB4519" w:rsidRDefault="00CB4519" w:rsidP="00CB4519">
      <w:r>
        <w:t>rest_name varchar(50),</w:t>
      </w:r>
    </w:p>
    <w:p w14:paraId="52E5232B" w14:textId="77777777" w:rsidR="00CB4519" w:rsidRDefault="00CB4519" w:rsidP="00CB4519">
      <w:r>
        <w:t>branch_id int,</w:t>
      </w:r>
    </w:p>
    <w:p w14:paraId="3B8305AF" w14:textId="77777777" w:rsidR="00CB4519" w:rsidRDefault="00CB4519" w:rsidP="00CB4519">
      <w:r>
        <w:t>rest_open_time time,</w:t>
      </w:r>
    </w:p>
    <w:p w14:paraId="2C7DD4FB" w14:textId="77777777" w:rsidR="00CB4519" w:rsidRDefault="00CB4519" w:rsidP="00CB4519">
      <w:r>
        <w:t>rest_close_time time,</w:t>
      </w:r>
    </w:p>
    <w:p w14:paraId="726062D1" w14:textId="77777777" w:rsidR="00CB4519" w:rsidRDefault="00CB4519" w:rsidP="00CB4519">
      <w:r>
        <w:t>number_of_tables int,</w:t>
      </w:r>
    </w:p>
    <w:p w14:paraId="76BBF09F" w14:textId="77777777" w:rsidR="00CB4519" w:rsidRDefault="00CB4519" w:rsidP="00CB4519">
      <w:r>
        <w:t>rest_PhNum long,</w:t>
      </w:r>
    </w:p>
    <w:p w14:paraId="230AF7FA" w14:textId="77777777" w:rsidR="00CB4519" w:rsidRDefault="00CB4519" w:rsidP="00CB4519">
      <w:r>
        <w:t>rest_type varchar(50),</w:t>
      </w:r>
    </w:p>
    <w:p w14:paraId="76D8012B" w14:textId="77777777" w:rsidR="00CB4519" w:rsidRDefault="00CB4519" w:rsidP="00CB4519">
      <w:r>
        <w:t>primary key(rest_name),</w:t>
      </w:r>
    </w:p>
    <w:p w14:paraId="57B1B62C" w14:textId="77777777" w:rsidR="00CB4519" w:rsidRDefault="00CB4519" w:rsidP="00CB4519">
      <w:r>
        <w:t>foreign key (branch_id) references branch(branch_id)</w:t>
      </w:r>
    </w:p>
    <w:p w14:paraId="57A69105" w14:textId="77777777" w:rsidR="00CB4519" w:rsidRDefault="00CB4519" w:rsidP="00CB4519">
      <w:r>
        <w:t>);</w:t>
      </w:r>
    </w:p>
    <w:p w14:paraId="2C166142" w14:textId="77777777" w:rsidR="00CB4519" w:rsidRDefault="00CB4519" w:rsidP="00CB4519">
      <w:r>
        <w:t>insert restaurant(rest_name,branch_id,rest_open_time, rest_close_time, number_of_tables, rest_phNum, rest_type) values</w:t>
      </w:r>
    </w:p>
    <w:p w14:paraId="719DDECA" w14:textId="77777777" w:rsidR="00CB4519" w:rsidRDefault="00CB4519" w:rsidP="00CB4519">
      <w:r>
        <w:t xml:space="preserve">('Italiono1','1', '10:00:00', '24:00:00', '14', '01443223', 'Italian Food'), </w:t>
      </w:r>
    </w:p>
    <w:p w14:paraId="5078E5F7" w14:textId="77777777" w:rsidR="00CB4519" w:rsidRDefault="00CB4519" w:rsidP="00CB4519">
      <w:r>
        <w:t xml:space="preserve">('BeBabel1','1', '8:00:00', '24:00:00', '11', '01022987', 'Lebanese Food'), </w:t>
      </w:r>
    </w:p>
    <w:p w14:paraId="491B14DD" w14:textId="77777777" w:rsidR="00CB4519" w:rsidRDefault="00CB4519" w:rsidP="00CB4519">
      <w:r>
        <w:t xml:space="preserve">('The Grill1','1', '11:00:00', '23:30:00', '12', '01765987', 'Mexican Food'), </w:t>
      </w:r>
    </w:p>
    <w:p w14:paraId="2EFC3DD9" w14:textId="77777777" w:rsidR="00CB4519" w:rsidRDefault="00CB4519" w:rsidP="00CB4519">
      <w:r>
        <w:t>('ChopSticks1','1', '13:00:00', '24:00:00', '10', '01027345', 'Chinese Food'),</w:t>
      </w:r>
    </w:p>
    <w:p w14:paraId="1DDD8653" w14:textId="77777777" w:rsidR="00CB4519" w:rsidRDefault="00CB4519" w:rsidP="00CB4519">
      <w:r>
        <w:t xml:space="preserve">('Italiono2','2', '10:00:00', '24:00:00', '14', '015874693', 'Italian Food'), </w:t>
      </w:r>
    </w:p>
    <w:p w14:paraId="5676E57C" w14:textId="77777777" w:rsidR="00CB4519" w:rsidRDefault="00CB4519" w:rsidP="00CB4519">
      <w:r>
        <w:t xml:space="preserve">('BeBabel2','2', '8:00:00', '24:00:00', '11', '01257488', 'Lebanese Food'), </w:t>
      </w:r>
    </w:p>
    <w:p w14:paraId="2A4E9CE4" w14:textId="77777777" w:rsidR="00CB4519" w:rsidRDefault="00CB4519" w:rsidP="00CB4519">
      <w:r>
        <w:t xml:space="preserve">('The Grill2','2', '11:00:00', '23:30:00', '12', '01223336', 'Mexican Food'), </w:t>
      </w:r>
    </w:p>
    <w:p w14:paraId="24E59E50" w14:textId="77777777" w:rsidR="00CB4519" w:rsidRDefault="00CB4519" w:rsidP="00CB4519">
      <w:r>
        <w:t>('ChopSticks2','2', '13:00:00', '24:00:00', '10', '01996688', 'Chinese Food'),</w:t>
      </w:r>
    </w:p>
    <w:p w14:paraId="17F7217B" w14:textId="77777777" w:rsidR="00CB4519" w:rsidRDefault="00CB4519" w:rsidP="00CB4519">
      <w:r>
        <w:t xml:space="preserve">('Italiono3','3', '10:00:00', '24:00:00', '14', '01585745', 'Italian Food'), </w:t>
      </w:r>
    </w:p>
    <w:p w14:paraId="7ECC2AEB" w14:textId="77777777" w:rsidR="00CB4519" w:rsidRDefault="00CB4519" w:rsidP="00CB4519">
      <w:r>
        <w:t xml:space="preserve">('BeBabel3','3', '8:00:00', '24:00:00', '11', '015696584', 'Lebanese Food'), </w:t>
      </w:r>
    </w:p>
    <w:p w14:paraId="79978542" w14:textId="77777777" w:rsidR="00CB4519" w:rsidRDefault="00CB4519" w:rsidP="00CB4519">
      <w:r>
        <w:lastRenderedPageBreak/>
        <w:t xml:space="preserve">('The Grill3','3' ,'11:00:00', '23:30:00', '12', '014745835', 'Mexican Food'), </w:t>
      </w:r>
    </w:p>
    <w:p w14:paraId="44E039F9" w14:textId="77777777" w:rsidR="00CB4519" w:rsidRDefault="00CB4519" w:rsidP="00CB4519">
      <w:r>
        <w:t>('ChopSticks3','3', '13:00:00', '24:00:00', '10', '012525896', 'Chinese Food'),</w:t>
      </w:r>
    </w:p>
    <w:p w14:paraId="691CEF2E" w14:textId="77777777" w:rsidR="00CB4519" w:rsidRDefault="00CB4519" w:rsidP="00CB4519">
      <w:r>
        <w:t xml:space="preserve">('Italiono4','4', '10:00:00', '24:00:00', '14', '012585476', 'Italian Food'), </w:t>
      </w:r>
    </w:p>
    <w:p w14:paraId="16109CDE" w14:textId="77777777" w:rsidR="00CB4519" w:rsidRDefault="00CB4519" w:rsidP="00CB4519">
      <w:r>
        <w:t xml:space="preserve">('BeBabel4','4', '8:00:00', '24:00:00', '11', '012363258', 'Lebanese Food'), </w:t>
      </w:r>
    </w:p>
    <w:p w14:paraId="165EAC5F" w14:textId="77777777" w:rsidR="00CB4519" w:rsidRDefault="00CB4519" w:rsidP="00CB4519">
      <w:r>
        <w:t xml:space="preserve">('The Grill4','4', '11:00:00', '23:30:00', '12', '012788874', 'Mexican Food'), </w:t>
      </w:r>
    </w:p>
    <w:p w14:paraId="49076312" w14:textId="77777777" w:rsidR="00CB4519" w:rsidRDefault="00CB4519" w:rsidP="00CB4519">
      <w:r>
        <w:t>('ChopSticks4','4', '13:00:00', '24:00:00', '10', '012585964', 'Chinese Food')</w:t>
      </w:r>
    </w:p>
    <w:p w14:paraId="3B7089F9" w14:textId="77777777" w:rsidR="00CB4519" w:rsidRDefault="00CB4519" w:rsidP="00CB4519">
      <w:r>
        <w:t>;</w:t>
      </w:r>
    </w:p>
    <w:p w14:paraId="6769E687" w14:textId="77777777" w:rsidR="00CB4519" w:rsidRDefault="00CB4519" w:rsidP="00CB4519">
      <w:r>
        <w:t>select * from restaurant;</w:t>
      </w:r>
    </w:p>
    <w:p w14:paraId="64BDB769" w14:textId="77777777" w:rsidR="00CB4519" w:rsidRDefault="00CB4519" w:rsidP="00CB4519"/>
    <w:p w14:paraId="5D322656" w14:textId="77777777" w:rsidR="00CB4519" w:rsidRDefault="00CB4519" w:rsidP="00CB4519"/>
    <w:p w14:paraId="67F5A05C" w14:textId="77777777" w:rsidR="00CB4519" w:rsidRDefault="00CB4519" w:rsidP="00CB4519">
      <w:r>
        <w:t>create table store(</w:t>
      </w:r>
    </w:p>
    <w:p w14:paraId="5515D192" w14:textId="77777777" w:rsidR="00CB4519" w:rsidRDefault="00CB4519" w:rsidP="00CB4519">
      <w:r>
        <w:t>store_name varchar(50),</w:t>
      </w:r>
    </w:p>
    <w:p w14:paraId="4115BA50" w14:textId="77777777" w:rsidR="00CB4519" w:rsidRDefault="00CB4519" w:rsidP="00CB4519">
      <w:r>
        <w:t>store_phNum long,</w:t>
      </w:r>
    </w:p>
    <w:p w14:paraId="79995498" w14:textId="77777777" w:rsidR="00CB4519" w:rsidRDefault="00CB4519" w:rsidP="00CB4519">
      <w:r>
        <w:t>opening_time time,</w:t>
      </w:r>
    </w:p>
    <w:p w14:paraId="0A4F3AA4" w14:textId="77777777" w:rsidR="00CB4519" w:rsidRDefault="00CB4519" w:rsidP="00CB4519">
      <w:r>
        <w:t>closing_time time,</w:t>
      </w:r>
    </w:p>
    <w:p w14:paraId="1C895CF4" w14:textId="77777777" w:rsidR="00CB4519" w:rsidRDefault="00CB4519" w:rsidP="00CB4519">
      <w:r>
        <w:t>branch_id int,</w:t>
      </w:r>
    </w:p>
    <w:p w14:paraId="5CBFB908" w14:textId="77777777" w:rsidR="00CB4519" w:rsidRDefault="00CB4519" w:rsidP="00CB4519">
      <w:r>
        <w:t>primary key(store_name),</w:t>
      </w:r>
    </w:p>
    <w:p w14:paraId="422A512E" w14:textId="77777777" w:rsidR="00CB4519" w:rsidRDefault="00CB4519" w:rsidP="00CB4519">
      <w:r>
        <w:t>foreign key (branch_id) references branch(branch_id)</w:t>
      </w:r>
    </w:p>
    <w:p w14:paraId="6C79336A" w14:textId="77777777" w:rsidR="00CB4519" w:rsidRDefault="00CB4519" w:rsidP="00CB4519">
      <w:r>
        <w:t>);</w:t>
      </w:r>
    </w:p>
    <w:p w14:paraId="00B66452" w14:textId="77777777" w:rsidR="00CB4519" w:rsidRDefault="00CB4519" w:rsidP="00CB4519">
      <w:r>
        <w:t>insert into store(store_name, store_phNum, opening_time, closing_time, branch_id) values</w:t>
      </w:r>
    </w:p>
    <w:p w14:paraId="7033462C" w14:textId="77777777" w:rsidR="00CB4519" w:rsidRDefault="00CB4519" w:rsidP="00CB4519">
      <w:r>
        <w:t>('Sweet Store', '238956934','8:00:00','21:00:00','1'),</w:t>
      </w:r>
    </w:p>
    <w:p w14:paraId="7A180283" w14:textId="77777777" w:rsidR="00CB4519" w:rsidRDefault="00CB4519" w:rsidP="00CB4519">
      <w:r>
        <w:t>('Focal Feed','289357621','9:00:00','22:00:00','1'),</w:t>
      </w:r>
    </w:p>
    <w:p w14:paraId="062562FD" w14:textId="77777777" w:rsidR="00CB4519" w:rsidRDefault="00CB4519" w:rsidP="00CB4519">
      <w:r>
        <w:t>('Corner Cafe','839469349','8:00:00','16:30:00','2'),</w:t>
      </w:r>
    </w:p>
    <w:p w14:paraId="63534013" w14:textId="77777777" w:rsidR="00CB4519" w:rsidRDefault="00CB4519" w:rsidP="00CB4519">
      <w:r>
        <w:t>('Healthy Treats','928357928','9:00:00','14:30:00','3'),</w:t>
      </w:r>
    </w:p>
    <w:p w14:paraId="0BCE13A3" w14:textId="77777777" w:rsidR="00CB4519" w:rsidRDefault="00CB4519" w:rsidP="00CB4519">
      <w:r>
        <w:t>('Aqua','17432895','8:30:00','12:00:00','4'),</w:t>
      </w:r>
    </w:p>
    <w:p w14:paraId="7BD41BEB" w14:textId="77777777" w:rsidR="00CB4519" w:rsidRDefault="00CB4519" w:rsidP="00CB4519">
      <w:r>
        <w:t>('Summer Gift Shop','928365235','9:00:00','12:00:00','4'),</w:t>
      </w:r>
    </w:p>
    <w:p w14:paraId="1340000F" w14:textId="77777777" w:rsidR="00CB4519" w:rsidRDefault="00CB4519" w:rsidP="00CB4519">
      <w:r>
        <w:t>('Stone Tech Zone','32846329','9:00:00','20:00:00','4'),</w:t>
      </w:r>
    </w:p>
    <w:p w14:paraId="194EF254" w14:textId="77777777" w:rsidR="00CB4519" w:rsidRDefault="00CB4519" w:rsidP="00CB4519">
      <w:r>
        <w:t>('Columbia','32958632','8:00:00','18:00:00','2'),</w:t>
      </w:r>
    </w:p>
    <w:p w14:paraId="04B340CF" w14:textId="77777777" w:rsidR="00CB4519" w:rsidRDefault="00CB4519" w:rsidP="00CB4519">
      <w:r>
        <w:t>('Buffalo','32576945','9:00:00','19:00:00','3')</w:t>
      </w:r>
    </w:p>
    <w:p w14:paraId="6BC9F2D4" w14:textId="77777777" w:rsidR="00CB4519" w:rsidRDefault="00CB4519" w:rsidP="00CB4519">
      <w:r>
        <w:t>;</w:t>
      </w:r>
    </w:p>
    <w:p w14:paraId="3D75A09B" w14:textId="77777777" w:rsidR="00CB4519" w:rsidRDefault="00CB4519" w:rsidP="00CB4519">
      <w:r>
        <w:t>select * from store;</w:t>
      </w:r>
    </w:p>
    <w:p w14:paraId="649F423B" w14:textId="77777777" w:rsidR="00CB4519" w:rsidRDefault="00CB4519" w:rsidP="00CB4519">
      <w:r>
        <w:t>drop table visitor;</w:t>
      </w:r>
    </w:p>
    <w:p w14:paraId="4CBCCF2A" w14:textId="77777777" w:rsidR="00CB4519" w:rsidRDefault="00CB4519" w:rsidP="00CB4519">
      <w:r>
        <w:t>Create table visitor(</w:t>
      </w:r>
    </w:p>
    <w:p w14:paraId="02645029" w14:textId="77777777" w:rsidR="00CB4519" w:rsidRDefault="00CB4519" w:rsidP="00CB4519">
      <w:r>
        <w:t>visitor_id int auto_increment,</w:t>
      </w:r>
    </w:p>
    <w:p w14:paraId="5D63D676" w14:textId="77777777" w:rsidR="00CB4519" w:rsidRDefault="00CB4519" w:rsidP="00CB4519">
      <w:r>
        <w:t>visitor_name varchar(50),</w:t>
      </w:r>
    </w:p>
    <w:p w14:paraId="5A275518" w14:textId="77777777" w:rsidR="00CB4519" w:rsidRDefault="00CB4519" w:rsidP="00CB4519">
      <w:r>
        <w:t>visitor_phNum long,</w:t>
      </w:r>
    </w:p>
    <w:p w14:paraId="31F85D99" w14:textId="77777777" w:rsidR="00CB4519" w:rsidRDefault="00CB4519" w:rsidP="00CB4519">
      <w:r>
        <w:t>Room_number int,</w:t>
      </w:r>
    </w:p>
    <w:p w14:paraId="202B954B" w14:textId="77777777" w:rsidR="00CB4519" w:rsidRDefault="00CB4519" w:rsidP="00CB4519">
      <w:r>
        <w:t>primary key (visitor_id),</w:t>
      </w:r>
    </w:p>
    <w:p w14:paraId="430B2880" w14:textId="77777777" w:rsidR="00CB4519" w:rsidRDefault="00CB4519" w:rsidP="00CB4519">
      <w:r>
        <w:t xml:space="preserve">foreign key (Room_number) references Room(Room_number) </w:t>
      </w:r>
    </w:p>
    <w:p w14:paraId="1E1D9091" w14:textId="77777777" w:rsidR="00CB4519" w:rsidRDefault="00CB4519" w:rsidP="00CB4519">
      <w:r>
        <w:t>);</w:t>
      </w:r>
    </w:p>
    <w:p w14:paraId="6F3FCAE3" w14:textId="77777777" w:rsidR="00CB4519" w:rsidRDefault="00CB4519" w:rsidP="00CB4519">
      <w:r>
        <w:t xml:space="preserve">insert visitor(visitor_name, visitor_phNum, Room_number) values </w:t>
      </w:r>
    </w:p>
    <w:p w14:paraId="7D5759DA" w14:textId="77777777" w:rsidR="00CB4519" w:rsidRDefault="00CB4519" w:rsidP="00CB4519">
      <w:r>
        <w:t>('Amjad Baalbaki','01258743','101'),</w:t>
      </w:r>
    </w:p>
    <w:p w14:paraId="1B1EF5E9" w14:textId="77777777" w:rsidR="00CB4519" w:rsidRDefault="00CB4519" w:rsidP="00CB4519">
      <w:r>
        <w:t>('Mahmoud Ali','01363696','102'),</w:t>
      </w:r>
    </w:p>
    <w:p w14:paraId="0DCCACE9" w14:textId="77777777" w:rsidR="00CB4519" w:rsidRDefault="00CB4519" w:rsidP="00CB4519">
      <w:r>
        <w:t>('Jihad Mansour','01252525','103'),</w:t>
      </w:r>
    </w:p>
    <w:p w14:paraId="00122224" w14:textId="77777777" w:rsidR="00CB4519" w:rsidRDefault="00CB4519" w:rsidP="00CB4519">
      <w:r>
        <w:t>('Rubina Ahamd','01236987','112'),</w:t>
      </w:r>
    </w:p>
    <w:p w14:paraId="52B47B18" w14:textId="77777777" w:rsidR="00CB4519" w:rsidRDefault="00CB4519" w:rsidP="00CB4519">
      <w:r>
        <w:t>('Manal Dafer','01789654','112'),</w:t>
      </w:r>
    </w:p>
    <w:p w14:paraId="70E33483" w14:textId="77777777" w:rsidR="00CB4519" w:rsidRDefault="00CB4519" w:rsidP="00CB4519">
      <w:r>
        <w:t>('Perla Chahine','01369685','101'),</w:t>
      </w:r>
    </w:p>
    <w:p w14:paraId="5762898A" w14:textId="77777777" w:rsidR="00CB4519" w:rsidRDefault="00CB4519" w:rsidP="00CB4519">
      <w:r>
        <w:t>('Karim Maarouf','01363658','103'),</w:t>
      </w:r>
    </w:p>
    <w:p w14:paraId="7A434806" w14:textId="77777777" w:rsidR="00CB4519" w:rsidRDefault="00CB4519" w:rsidP="00CB4519">
      <w:r>
        <w:lastRenderedPageBreak/>
        <w:t>('Sarah Abdallah','01777888','106'),</w:t>
      </w:r>
    </w:p>
    <w:p w14:paraId="022F06AB" w14:textId="77777777" w:rsidR="00CB4519" w:rsidRDefault="00CB4519" w:rsidP="00CB4519">
      <w:r>
        <w:t>('Bilal Sabayoun','01258593','107'),</w:t>
      </w:r>
    </w:p>
    <w:p w14:paraId="611F8498" w14:textId="77777777" w:rsidR="00CB4519" w:rsidRDefault="00CB4519" w:rsidP="00CB4519">
      <w:r>
        <w:t>('Hadi Saleh','01258796','106'),</w:t>
      </w:r>
    </w:p>
    <w:p w14:paraId="112E9716" w14:textId="77777777" w:rsidR="00CB4519" w:rsidRDefault="00CB4519" w:rsidP="00CB4519">
      <w:r>
        <w:t>('Ghadi Saleh','012578364','111'),</w:t>
      </w:r>
    </w:p>
    <w:p w14:paraId="4366E5A2" w14:textId="77777777" w:rsidR="00CB4519" w:rsidRDefault="00CB4519" w:rsidP="00CB4519">
      <w:r>
        <w:t>('Huda Merhi','014875962','117'),</w:t>
      </w:r>
    </w:p>
    <w:p w14:paraId="5D844BFF" w14:textId="77777777" w:rsidR="00CB4519" w:rsidRDefault="00CB4519" w:rsidP="00CB4519">
      <w:r>
        <w:t>('Nabila Yaman','01587496','101'),</w:t>
      </w:r>
    </w:p>
    <w:p w14:paraId="37644ECD" w14:textId="77777777" w:rsidR="00CB4519" w:rsidRDefault="00CB4519" w:rsidP="00CB4519">
      <w:r>
        <w:t>('Hani Yehya','01259874','127'),</w:t>
      </w:r>
    </w:p>
    <w:p w14:paraId="1E2FEE29" w14:textId="77777777" w:rsidR="00CB4519" w:rsidRDefault="00CB4519" w:rsidP="00CB4519">
      <w:r>
        <w:t>('Hana Chahine', '03970700','104'),</w:t>
      </w:r>
    </w:p>
    <w:p w14:paraId="2FD04CA6" w14:textId="77777777" w:rsidR="00CB4519" w:rsidRDefault="00CB4519" w:rsidP="00CB4519">
      <w:r>
        <w:t>('Lea Hamdoun', '71482032','137'),</w:t>
      </w:r>
    </w:p>
    <w:p w14:paraId="65194728" w14:textId="77777777" w:rsidR="00CB4519" w:rsidRDefault="00CB4519" w:rsidP="00CB4519">
      <w:r>
        <w:t>('Mira Hammoud', '76563212','121'),</w:t>
      </w:r>
    </w:p>
    <w:p w14:paraId="15CBB4FB" w14:textId="77777777" w:rsidR="00CB4519" w:rsidRDefault="00CB4519" w:rsidP="00CB4519">
      <w:r>
        <w:t>('Louai Khalil', '78280101','125'),</w:t>
      </w:r>
    </w:p>
    <w:p w14:paraId="42EAC6CB" w14:textId="77777777" w:rsidR="00CB4519" w:rsidRDefault="00CB4519" w:rsidP="00CB4519">
      <w:r>
        <w:t>('Mohammad Alama', '76250366','134'),</w:t>
      </w:r>
    </w:p>
    <w:p w14:paraId="43D929C5" w14:textId="77777777" w:rsidR="00CB4519" w:rsidRDefault="00CB4519" w:rsidP="00CB4519">
      <w:r>
        <w:t>('Khaled Hamad', '81397414','136')</w:t>
      </w:r>
    </w:p>
    <w:p w14:paraId="7D24441A" w14:textId="77777777" w:rsidR="00CB4519" w:rsidRDefault="00CB4519" w:rsidP="00CB4519">
      <w:r>
        <w:t>;</w:t>
      </w:r>
    </w:p>
    <w:p w14:paraId="73559BF8" w14:textId="77777777" w:rsidR="00CB4519" w:rsidRDefault="00CB4519" w:rsidP="00CB4519">
      <w:r>
        <w:t>select * from visitor;</w:t>
      </w:r>
    </w:p>
    <w:p w14:paraId="364D631E" w14:textId="77777777" w:rsidR="00CB4519" w:rsidRDefault="00CB4519" w:rsidP="00CB4519"/>
    <w:p w14:paraId="51E050A3" w14:textId="77777777" w:rsidR="00CB4519" w:rsidRDefault="00CB4519" w:rsidP="00CB4519">
      <w:r>
        <w:t>create table credit_card(</w:t>
      </w:r>
    </w:p>
    <w:p w14:paraId="258255C8" w14:textId="77777777" w:rsidR="00CB4519" w:rsidRDefault="00CB4519" w:rsidP="00CB4519">
      <w:r>
        <w:t>card_number varchar(17),</w:t>
      </w:r>
    </w:p>
    <w:p w14:paraId="1421A7F6" w14:textId="77777777" w:rsidR="00CB4519" w:rsidRDefault="00CB4519" w:rsidP="00CB4519">
      <w:r>
        <w:t>pin_code int,</w:t>
      </w:r>
    </w:p>
    <w:p w14:paraId="6A3534B9" w14:textId="77777777" w:rsidR="00CB4519" w:rsidRDefault="00CB4519" w:rsidP="00CB4519">
      <w:r>
        <w:t>expiry_date date,</w:t>
      </w:r>
    </w:p>
    <w:p w14:paraId="16348B6E" w14:textId="77777777" w:rsidR="00CB4519" w:rsidRDefault="00CB4519" w:rsidP="00CB4519">
      <w:r>
        <w:t>primary key (card_number)</w:t>
      </w:r>
    </w:p>
    <w:p w14:paraId="78D5B5DA" w14:textId="77777777" w:rsidR="00CB4519" w:rsidRDefault="00CB4519" w:rsidP="00CB4519">
      <w:r>
        <w:t>);</w:t>
      </w:r>
    </w:p>
    <w:p w14:paraId="39AE638F" w14:textId="77777777" w:rsidR="00CB4519" w:rsidRDefault="00CB4519" w:rsidP="00CB4519">
      <w:r>
        <w:t xml:space="preserve">insert into credit_card(card_number, pin_code, expiry_date) values </w:t>
      </w:r>
    </w:p>
    <w:p w14:paraId="722E260F" w14:textId="77777777" w:rsidR="00CB4519" w:rsidRDefault="00CB4519" w:rsidP="00CB4519">
      <w:r>
        <w:t>('3697895872365258',7412,'2024-05-01'),</w:t>
      </w:r>
    </w:p>
    <w:p w14:paraId="6F7707BB" w14:textId="77777777" w:rsidR="00CB4519" w:rsidRDefault="00CB4519" w:rsidP="00CB4519">
      <w:r>
        <w:t>('6554445521289655' ,3698,'2025-06-01'),</w:t>
      </w:r>
    </w:p>
    <w:p w14:paraId="44707B8E" w14:textId="77777777" w:rsidR="00CB4519" w:rsidRDefault="00CB4519" w:rsidP="00CB4519">
      <w:r>
        <w:t>('1258746936652874',1254,'2029-05-01'),</w:t>
      </w:r>
    </w:p>
    <w:p w14:paraId="2A40E2B6" w14:textId="77777777" w:rsidR="00CB4519" w:rsidRDefault="00CB4519" w:rsidP="00CB4519">
      <w:r>
        <w:t>('2589634715896325',8562,'2025-02-01'),</w:t>
      </w:r>
    </w:p>
    <w:p w14:paraId="164617B8" w14:textId="77777777" w:rsidR="00CB4519" w:rsidRDefault="00CB4519" w:rsidP="00CB4519">
      <w:r>
        <w:t>('6987456745896321',7412,'2024-04-01'),</w:t>
      </w:r>
    </w:p>
    <w:p w14:paraId="1A0898C8" w14:textId="77777777" w:rsidR="00CB4519" w:rsidRDefault="00CB4519" w:rsidP="00CB4519">
      <w:r>
        <w:t>('3698574589632158',1235,'2025-01-01'),</w:t>
      </w:r>
    </w:p>
    <w:p w14:paraId="56D9E734" w14:textId="77777777" w:rsidR="00CB4519" w:rsidRDefault="00CB4519" w:rsidP="00CB4519">
      <w:r>
        <w:t>('6985411225874123',2365,'2028-08-01'),</w:t>
      </w:r>
    </w:p>
    <w:p w14:paraId="008798BA" w14:textId="77777777" w:rsidR="00CB4519" w:rsidRDefault="00CB4519" w:rsidP="00CB4519">
      <w:r>
        <w:t>('6987532145698741',8547,'2023-01-01'),</w:t>
      </w:r>
    </w:p>
    <w:p w14:paraId="6CFABB15" w14:textId="77777777" w:rsidR="00CB4519" w:rsidRDefault="00CB4519" w:rsidP="00CB4519">
      <w:r>
        <w:t>('8745985636521478',2587,'2027-09-01'),</w:t>
      </w:r>
    </w:p>
    <w:p w14:paraId="69E81894" w14:textId="77777777" w:rsidR="00CB4519" w:rsidRDefault="00CB4519" w:rsidP="00CB4519">
      <w:r>
        <w:t>('3201874159632541',2739,'2025-07-01'),</w:t>
      </w:r>
    </w:p>
    <w:p w14:paraId="0803C634" w14:textId="77777777" w:rsidR="00CB4519" w:rsidRDefault="00CB4519" w:rsidP="00CB4519">
      <w:r>
        <w:t>('9635214785236954',1478,'2026-07-01'),</w:t>
      </w:r>
    </w:p>
    <w:p w14:paraId="13D7639A" w14:textId="77777777" w:rsidR="00CB4519" w:rsidRDefault="00CB4519" w:rsidP="00CB4519">
      <w:r>
        <w:t>('8745963215478262',2367,'2024-05-01'),</w:t>
      </w:r>
    </w:p>
    <w:p w14:paraId="4914D2F4" w14:textId="77777777" w:rsidR="00CB4519" w:rsidRDefault="00CB4519" w:rsidP="00CB4519">
      <w:r>
        <w:t>('8547412536987452',7563,'2025-08-01'),</w:t>
      </w:r>
    </w:p>
    <w:p w14:paraId="3EEDA379" w14:textId="77777777" w:rsidR="00CB4519" w:rsidRDefault="00CB4519" w:rsidP="00CB4519">
      <w:r>
        <w:t>('3265987845122525',6987,'2027-03-01'),</w:t>
      </w:r>
    </w:p>
    <w:p w14:paraId="3DA521B6" w14:textId="77777777" w:rsidR="00CB4519" w:rsidRDefault="00CB4519" w:rsidP="00CB4519">
      <w:r>
        <w:t>('1234560325970243',2145,'2025-07-01'),</w:t>
      </w:r>
    </w:p>
    <w:p w14:paraId="030B2B46" w14:textId="77777777" w:rsidR="00CB4519" w:rsidRDefault="00CB4519" w:rsidP="00CB4519">
      <w:r>
        <w:t>('4574456256439173',2587,'2028-07-01'),</w:t>
      </w:r>
    </w:p>
    <w:p w14:paraId="5E87BBF9" w14:textId="77777777" w:rsidR="00CB4519" w:rsidRDefault="00CB4519" w:rsidP="00CB4519">
      <w:r>
        <w:t>('3295728459874254',4563,'2025-04-01')</w:t>
      </w:r>
    </w:p>
    <w:p w14:paraId="18432B5C" w14:textId="77777777" w:rsidR="00CB4519" w:rsidRDefault="00CB4519" w:rsidP="00CB4519">
      <w:r>
        <w:t>;</w:t>
      </w:r>
    </w:p>
    <w:p w14:paraId="63E3221D" w14:textId="77777777" w:rsidR="00CB4519" w:rsidRDefault="00CB4519" w:rsidP="00CB4519"/>
    <w:p w14:paraId="1BA0AD7F" w14:textId="77777777" w:rsidR="00CB4519" w:rsidRDefault="00CB4519" w:rsidP="00CB4519">
      <w:r>
        <w:t>select * from credit_card;</w:t>
      </w:r>
    </w:p>
    <w:p w14:paraId="7E2C9762" w14:textId="77777777" w:rsidR="00CB4519" w:rsidRDefault="00CB4519" w:rsidP="00CB4519"/>
    <w:p w14:paraId="0FB877ED" w14:textId="77777777" w:rsidR="00CB4519" w:rsidRDefault="00CB4519" w:rsidP="00CB4519"/>
    <w:p w14:paraId="32DD732D" w14:textId="77777777" w:rsidR="00CB4519" w:rsidRDefault="00CB4519" w:rsidP="00CB4519"/>
    <w:p w14:paraId="74984209" w14:textId="77777777" w:rsidR="00CB4519" w:rsidRDefault="00CB4519" w:rsidP="00CB4519">
      <w:r>
        <w:t xml:space="preserve">create table Payment( </w:t>
      </w:r>
    </w:p>
    <w:p w14:paraId="102A586C" w14:textId="77777777" w:rsidR="00CB4519" w:rsidRDefault="00CB4519" w:rsidP="00CB4519">
      <w:r>
        <w:t>payment_id int auto_increment,</w:t>
      </w:r>
    </w:p>
    <w:p w14:paraId="438ED22B" w14:textId="77777777" w:rsidR="00CB4519" w:rsidRDefault="00CB4519" w:rsidP="00CB4519">
      <w:r>
        <w:lastRenderedPageBreak/>
        <w:t>payment_method varchar(30),</w:t>
      </w:r>
    </w:p>
    <w:p w14:paraId="59219888" w14:textId="77777777" w:rsidR="00CB4519" w:rsidRDefault="00CB4519" w:rsidP="00CB4519">
      <w:r>
        <w:t>Room_number int,</w:t>
      </w:r>
    </w:p>
    <w:p w14:paraId="78E57C3C" w14:textId="77777777" w:rsidR="00CB4519" w:rsidRDefault="00CB4519" w:rsidP="00CB4519">
      <w:r>
        <w:t>total_amount int,</w:t>
      </w:r>
    </w:p>
    <w:p w14:paraId="16DBFA0B" w14:textId="77777777" w:rsidR="00CB4519" w:rsidRDefault="00CB4519" w:rsidP="00CB4519">
      <w:r>
        <w:t>card_number varchar(17),</w:t>
      </w:r>
    </w:p>
    <w:p w14:paraId="10142F5F" w14:textId="77777777" w:rsidR="00CB4519" w:rsidRDefault="00CB4519" w:rsidP="00CB4519">
      <w:r>
        <w:t>payment_details varchar(50),</w:t>
      </w:r>
    </w:p>
    <w:p w14:paraId="716A0BE7" w14:textId="77777777" w:rsidR="00CB4519" w:rsidRDefault="00CB4519" w:rsidP="00CB4519">
      <w:r>
        <w:t>primary key (payment_id),</w:t>
      </w:r>
    </w:p>
    <w:p w14:paraId="0C578632" w14:textId="77777777" w:rsidR="00CB4519" w:rsidRDefault="00CB4519" w:rsidP="00CB4519">
      <w:r>
        <w:t>foreign key (Room_number) references Room(Room_number),</w:t>
      </w:r>
    </w:p>
    <w:p w14:paraId="14C3E796" w14:textId="77777777" w:rsidR="00CB4519" w:rsidRDefault="00CB4519" w:rsidP="00CB4519">
      <w:r>
        <w:t>foreign key (card_number) references credit_card(card_number)</w:t>
      </w:r>
    </w:p>
    <w:p w14:paraId="3A981A8B" w14:textId="77777777" w:rsidR="00CB4519" w:rsidRDefault="00CB4519" w:rsidP="00CB4519">
      <w:r>
        <w:t>);</w:t>
      </w:r>
    </w:p>
    <w:p w14:paraId="783F110C" w14:textId="77777777" w:rsidR="00CB4519" w:rsidRDefault="00CB4519" w:rsidP="00CB4519">
      <w:r>
        <w:t xml:space="preserve">insert Payment (payment_method,Room_number, total_amount, card_number, payment_details) values </w:t>
      </w:r>
    </w:p>
    <w:p w14:paraId="267DEF4C" w14:textId="77777777" w:rsidR="00CB4519" w:rsidRDefault="00CB4519" w:rsidP="00CB4519">
      <w:r>
        <w:t>('Debit Card', '101','250', '3697895872365258','Room Reservation'),</w:t>
      </w:r>
    </w:p>
    <w:p w14:paraId="48520CDA" w14:textId="77777777" w:rsidR="00CB4519" w:rsidRDefault="00CB4519" w:rsidP="00CB4519">
      <w:r>
        <w:t>('Credit Card', '101','550', '6554445521289655','Service'),</w:t>
      </w:r>
    </w:p>
    <w:p w14:paraId="0EC3E3A9" w14:textId="77777777" w:rsidR="00CB4519" w:rsidRDefault="00CB4519" w:rsidP="00CB4519">
      <w:r>
        <w:t>('Debit Card', '110','450', '1258746936652874','Room Reservation'),</w:t>
      </w:r>
    </w:p>
    <w:p w14:paraId="0C01836B" w14:textId="77777777" w:rsidR="00CB4519" w:rsidRDefault="00CB4519" w:rsidP="00CB4519">
      <w:r>
        <w:t>('Credit Card', '120','560', '2589634715896325','Room Reservation'),</w:t>
      </w:r>
    </w:p>
    <w:p w14:paraId="311B5C1D" w14:textId="77777777" w:rsidR="00CB4519" w:rsidRDefault="00CB4519" w:rsidP="00CB4519">
      <w:r>
        <w:t>('Debit Card', '132','690', '6987456745896321','Service'),</w:t>
      </w:r>
    </w:p>
    <w:p w14:paraId="01A99FE0" w14:textId="77777777" w:rsidR="00CB4519" w:rsidRDefault="00CB4519" w:rsidP="00CB4519">
      <w:r>
        <w:t>('Debit card', '111','200', '3698574589632158','Room Reservation'),</w:t>
      </w:r>
    </w:p>
    <w:p w14:paraId="636717F5" w14:textId="77777777" w:rsidR="00CB4519" w:rsidRDefault="00CB4519" w:rsidP="00CB4519">
      <w:r>
        <w:t>('Debit Card', '123','350', '6985411225874123','Service'),</w:t>
      </w:r>
    </w:p>
    <w:p w14:paraId="050F0C11" w14:textId="77777777" w:rsidR="00CB4519" w:rsidRDefault="00CB4519" w:rsidP="00CB4519">
      <w:r>
        <w:t>('Credit card', '125','750', '6987532145698741','Room Reservation'),</w:t>
      </w:r>
    </w:p>
    <w:p w14:paraId="2D4EA2FF" w14:textId="77777777" w:rsidR="00CB4519" w:rsidRDefault="00CB4519" w:rsidP="00CB4519">
      <w:r>
        <w:t>('Credit Card','140', '300', '8745985636521478','Service'),</w:t>
      </w:r>
    </w:p>
    <w:p w14:paraId="3CCFDAAB" w14:textId="77777777" w:rsidR="00CB4519" w:rsidRDefault="00CB4519" w:rsidP="00CB4519">
      <w:r>
        <w:t>('Debit card','114', '300', '3201874159632541','Room Reservation'),</w:t>
      </w:r>
    </w:p>
    <w:p w14:paraId="0D049749" w14:textId="77777777" w:rsidR="00CB4519" w:rsidRDefault="00CB4519" w:rsidP="00CB4519">
      <w:r>
        <w:t>('Credit card','125', '350', '9635214785236954','Room Reservation'),</w:t>
      </w:r>
    </w:p>
    <w:p w14:paraId="042C71BD" w14:textId="77777777" w:rsidR="00CB4519" w:rsidRDefault="00CB4519" w:rsidP="00CB4519">
      <w:r>
        <w:t>('Debit Card', '119','250', '8745963215478262','Room Reservation'),</w:t>
      </w:r>
    </w:p>
    <w:p w14:paraId="38140533" w14:textId="77777777" w:rsidR="00CB4519" w:rsidRDefault="00CB4519" w:rsidP="00CB4519">
      <w:r>
        <w:t>('Credit card','103', '550', '8547412536987452','Room Reservation'),</w:t>
      </w:r>
    </w:p>
    <w:p w14:paraId="73184F70" w14:textId="77777777" w:rsidR="00CB4519" w:rsidRDefault="00CB4519" w:rsidP="00CB4519">
      <w:r>
        <w:t>('Credit card','136', '350', '3265987845122525','Room Reservation'),</w:t>
      </w:r>
    </w:p>
    <w:p w14:paraId="06AC7AB2" w14:textId="77777777" w:rsidR="00CB4519" w:rsidRDefault="00CB4519" w:rsidP="00CB4519">
      <w:r>
        <w:t>('Credit Card ', '115','300', '1234560325970243','Room Reservation'),</w:t>
      </w:r>
    </w:p>
    <w:p w14:paraId="21EBADA5" w14:textId="77777777" w:rsidR="00CB4519" w:rsidRDefault="00CB4519" w:rsidP="00CB4519">
      <w:r>
        <w:t>('Credit card', '123','300', '4574456256439173','Service'),</w:t>
      </w:r>
    </w:p>
    <w:p w14:paraId="69716882" w14:textId="77777777" w:rsidR="00CB4519" w:rsidRDefault="00CB4519" w:rsidP="00CB4519">
      <w:r>
        <w:t>('Credit Card', '101','200', '3295728459874254','Room Reservation')</w:t>
      </w:r>
    </w:p>
    <w:p w14:paraId="3EC32DB3" w14:textId="77777777" w:rsidR="00CB4519" w:rsidRDefault="00CB4519" w:rsidP="00CB4519">
      <w:r>
        <w:t>;</w:t>
      </w:r>
    </w:p>
    <w:p w14:paraId="60BD0A23" w14:textId="77777777" w:rsidR="00CB4519" w:rsidRDefault="00CB4519" w:rsidP="00CB4519">
      <w:r>
        <w:t>select * from Payment;</w:t>
      </w:r>
    </w:p>
    <w:p w14:paraId="4F3ABFF3" w14:textId="77777777" w:rsidR="00CB4519" w:rsidRDefault="00CB4519" w:rsidP="00CB4519"/>
    <w:p w14:paraId="1BE2A1F3" w14:textId="77777777" w:rsidR="00CB4519" w:rsidRDefault="00CB4519" w:rsidP="00CB4519"/>
    <w:p w14:paraId="606BA47E" w14:textId="77777777" w:rsidR="00CB4519" w:rsidRDefault="00CB4519" w:rsidP="00CB4519"/>
    <w:p w14:paraId="1C925EFA" w14:textId="77777777" w:rsidR="00CB4519" w:rsidRDefault="00CB4519" w:rsidP="00CB4519">
      <w:r>
        <w:t>drop table Reservation_details;</w:t>
      </w:r>
    </w:p>
    <w:p w14:paraId="36525132" w14:textId="77777777" w:rsidR="00CB4519" w:rsidRDefault="00CB4519" w:rsidP="00CB4519">
      <w:r>
        <w:t>create table Reservation_details(</w:t>
      </w:r>
    </w:p>
    <w:p w14:paraId="0F01C3BC" w14:textId="77777777" w:rsidR="00CB4519" w:rsidRDefault="00CB4519" w:rsidP="00CB4519">
      <w:r>
        <w:t>reservation_id int auto_increment,</w:t>
      </w:r>
    </w:p>
    <w:p w14:paraId="51BEAB3C" w14:textId="77777777" w:rsidR="00CB4519" w:rsidRDefault="00CB4519" w:rsidP="00CB4519">
      <w:r>
        <w:t>branch_id int,</w:t>
      </w:r>
    </w:p>
    <w:p w14:paraId="1ABBEF85" w14:textId="77777777" w:rsidR="00CB4519" w:rsidRDefault="00CB4519" w:rsidP="00CB4519">
      <w:r>
        <w:t>check_in datetime,</w:t>
      </w:r>
    </w:p>
    <w:p w14:paraId="36E0892C" w14:textId="77777777" w:rsidR="00CB4519" w:rsidRDefault="00CB4519" w:rsidP="00CB4519">
      <w:r>
        <w:t>check_out datetime,</w:t>
      </w:r>
    </w:p>
    <w:p w14:paraId="5EFB3E3D" w14:textId="77777777" w:rsidR="00CB4519" w:rsidRDefault="00CB4519" w:rsidP="00CB4519">
      <w:r>
        <w:t>payment_id int,</w:t>
      </w:r>
    </w:p>
    <w:p w14:paraId="678FA185" w14:textId="77777777" w:rsidR="00CB4519" w:rsidRDefault="00CB4519" w:rsidP="00CB4519">
      <w:r>
        <w:t>emp_id int,</w:t>
      </w:r>
    </w:p>
    <w:p w14:paraId="0C3452B9" w14:textId="77777777" w:rsidR="00CB4519" w:rsidRDefault="00CB4519" w:rsidP="00CB4519">
      <w:r>
        <w:t>primary key( reservation_id),</w:t>
      </w:r>
    </w:p>
    <w:p w14:paraId="4E5629CB" w14:textId="77777777" w:rsidR="00CB4519" w:rsidRDefault="00CB4519" w:rsidP="00CB4519">
      <w:r>
        <w:t>foreign key (branch_id) references branch(branch_id),</w:t>
      </w:r>
    </w:p>
    <w:p w14:paraId="5A8E3F7D" w14:textId="77777777" w:rsidR="00CB4519" w:rsidRDefault="00CB4519" w:rsidP="00CB4519">
      <w:r>
        <w:t>foreign key (payment_id) references Payment(payment_id),</w:t>
      </w:r>
    </w:p>
    <w:p w14:paraId="1E268A16" w14:textId="77777777" w:rsidR="00CB4519" w:rsidRDefault="00CB4519" w:rsidP="00CB4519">
      <w:r>
        <w:t>foreign key (emp_id) references employees(emp_id)</w:t>
      </w:r>
    </w:p>
    <w:p w14:paraId="478C2224" w14:textId="77777777" w:rsidR="00CB4519" w:rsidRDefault="00CB4519" w:rsidP="00CB4519">
      <w:r>
        <w:t>);</w:t>
      </w:r>
    </w:p>
    <w:p w14:paraId="6606A91A" w14:textId="77777777" w:rsidR="00CB4519" w:rsidRDefault="00CB4519" w:rsidP="00CB4519">
      <w:r>
        <w:t xml:space="preserve">insert Reservation_details(branch_id, check_in, check_out, payment_id, emp_id) values </w:t>
      </w:r>
    </w:p>
    <w:p w14:paraId="2892251C" w14:textId="77777777" w:rsidR="00CB4519" w:rsidRDefault="00CB4519" w:rsidP="00CB4519">
      <w:r>
        <w:t>('1', '2020-03-05 2:00:00', '2020-03-06 12:00:00', '1', '1'),</w:t>
      </w:r>
    </w:p>
    <w:p w14:paraId="09A674C6" w14:textId="77777777" w:rsidR="00CB4519" w:rsidRDefault="00CB4519" w:rsidP="00CB4519">
      <w:r>
        <w:lastRenderedPageBreak/>
        <w:t>('3', '2020-03-07 2:00:00', '2020-03-08 12:00:00', '2', '2'),</w:t>
      </w:r>
    </w:p>
    <w:p w14:paraId="51DA7BFD" w14:textId="77777777" w:rsidR="00CB4519" w:rsidRDefault="00CB4519" w:rsidP="00CB4519">
      <w:r>
        <w:t>('3', '2019-01-07 2:00:00', '2019-01-08 12:00:00', '3', '3'),</w:t>
      </w:r>
    </w:p>
    <w:p w14:paraId="45D36B42" w14:textId="77777777" w:rsidR="00CB4519" w:rsidRDefault="00CB4519" w:rsidP="00CB4519">
      <w:r>
        <w:t>('4', '2018-07-01 2:00:00', '2018-07-02 12:00:00', '4', '4'),</w:t>
      </w:r>
    </w:p>
    <w:p w14:paraId="5AC68E5A" w14:textId="77777777" w:rsidR="00CB4519" w:rsidRDefault="00CB4519" w:rsidP="00CB4519">
      <w:r>
        <w:t>('2', '2020-10-12 2:00:00', '2020-10-13 12:00:00', '5', '5'),</w:t>
      </w:r>
    </w:p>
    <w:p w14:paraId="0E500890" w14:textId="77777777" w:rsidR="00CB4519" w:rsidRDefault="00CB4519" w:rsidP="00CB4519">
      <w:r>
        <w:t>('1', '2005-11-17 2:00:00', '2005-11-18 12:00:00', '6', '6'),</w:t>
      </w:r>
    </w:p>
    <w:p w14:paraId="2F652513" w14:textId="77777777" w:rsidR="00CB4519" w:rsidRDefault="00CB4519" w:rsidP="00CB4519">
      <w:r>
        <w:t>('2', '2015-01-07 2:00:00', '2015-01-08 12:00:00', '7', '7'),</w:t>
      </w:r>
    </w:p>
    <w:p w14:paraId="564C1C8C" w14:textId="77777777" w:rsidR="00CB4519" w:rsidRDefault="00CB4519" w:rsidP="00CB4519">
      <w:r>
        <w:t>('3', '2015-01-09 2:00:00', '2015-01-10 12:00:00', '8', '8'),</w:t>
      </w:r>
    </w:p>
    <w:p w14:paraId="40F00E1C" w14:textId="77777777" w:rsidR="00CB4519" w:rsidRDefault="00CB4519" w:rsidP="00CB4519">
      <w:r>
        <w:t>('2', '2019-06-28 2:00:00', '2019-06-29 12:00:00', '9', '9'),</w:t>
      </w:r>
    </w:p>
    <w:p w14:paraId="545A2D8D" w14:textId="77777777" w:rsidR="00CB4519" w:rsidRDefault="00CB4519" w:rsidP="00CB4519">
      <w:r>
        <w:t>('4', '2019-09-20 2:00:00', '2019-09-21 12:00:00', '10', '10'),</w:t>
      </w:r>
    </w:p>
    <w:p w14:paraId="22924AD9" w14:textId="77777777" w:rsidR="00CB4519" w:rsidRDefault="00CB4519" w:rsidP="00CB4519">
      <w:r>
        <w:t>('1', '2020-10-24 2:00:00', '2020-10-25 12:00:00', '11', '11'),</w:t>
      </w:r>
    </w:p>
    <w:p w14:paraId="614E2B64" w14:textId="77777777" w:rsidR="00CB4519" w:rsidRDefault="00CB4519" w:rsidP="00CB4519">
      <w:r>
        <w:t>('3', '2020-11-25 2:00:00', '2020-11-26 12:00:00', '12', '12'),</w:t>
      </w:r>
    </w:p>
    <w:p w14:paraId="0EE37CE3" w14:textId="77777777" w:rsidR="00CB4519" w:rsidRDefault="00CB4519" w:rsidP="00CB4519">
      <w:r>
        <w:t>('3', '2020-08-21 2:00:00', '2020-08-22 12:00:00', '13', '13'),</w:t>
      </w:r>
    </w:p>
    <w:p w14:paraId="483AD6F9" w14:textId="77777777" w:rsidR="00CB4519" w:rsidRDefault="00CB4519" w:rsidP="00CB4519">
      <w:r>
        <w:t>('4', '2020-09-12 2:00:00', '2020-09-13 12:00:00', '14', '14'),</w:t>
      </w:r>
    </w:p>
    <w:p w14:paraId="1455E560" w14:textId="77777777" w:rsidR="00CB4519" w:rsidRDefault="00CB4519" w:rsidP="00CB4519">
      <w:r>
        <w:t>('2', '2020-05-14 2:00:00', '2020-05-15  12:00:00', '15', '15'),</w:t>
      </w:r>
    </w:p>
    <w:p w14:paraId="3E4D6253" w14:textId="77777777" w:rsidR="00CB4519" w:rsidRDefault="00CB4519" w:rsidP="00CB4519">
      <w:r>
        <w:t>('1', '2020-10-11  2:00:00', '2020-10-12 12:00:00', '16', '16');</w:t>
      </w:r>
    </w:p>
    <w:p w14:paraId="39C1EACF" w14:textId="77777777" w:rsidR="00CB4519" w:rsidRDefault="00CB4519" w:rsidP="00CB4519"/>
    <w:p w14:paraId="5F59ED2D" w14:textId="77777777" w:rsidR="00CB4519" w:rsidRDefault="00CB4519" w:rsidP="00CB4519"/>
    <w:p w14:paraId="17ECB95B" w14:textId="77777777" w:rsidR="00CB4519" w:rsidRDefault="00CB4519" w:rsidP="00CB4519"/>
    <w:p w14:paraId="6F8FA203" w14:textId="77777777" w:rsidR="00CB4519" w:rsidRDefault="00CB4519" w:rsidP="00CB4519">
      <w:r>
        <w:t>select * from Reservation_details;</w:t>
      </w:r>
    </w:p>
    <w:p w14:paraId="744731A4" w14:textId="77777777" w:rsidR="00CB4519" w:rsidRDefault="00CB4519" w:rsidP="00CB4519"/>
    <w:p w14:paraId="6A4857C9" w14:textId="77777777" w:rsidR="00CB4519" w:rsidRDefault="00CB4519" w:rsidP="00CB4519"/>
    <w:p w14:paraId="745CB9EB" w14:textId="77777777" w:rsidR="00CB4519" w:rsidRDefault="00CB4519" w:rsidP="00CB4519">
      <w:r>
        <w:t>create table department(</w:t>
      </w:r>
    </w:p>
    <w:p w14:paraId="24556EE6" w14:textId="77777777" w:rsidR="00CB4519" w:rsidRDefault="00CB4519" w:rsidP="00CB4519">
      <w:r>
        <w:t>dept_id int auto_increment,</w:t>
      </w:r>
    </w:p>
    <w:p w14:paraId="7C8C3136" w14:textId="77777777" w:rsidR="00CB4519" w:rsidRDefault="00CB4519" w:rsidP="00CB4519">
      <w:r>
        <w:t>dept_name varchar(100),</w:t>
      </w:r>
    </w:p>
    <w:p w14:paraId="2948E5A5" w14:textId="77777777" w:rsidR="00CB4519" w:rsidRDefault="00CB4519" w:rsidP="00CB4519">
      <w:r>
        <w:t>dept_phNum long,</w:t>
      </w:r>
    </w:p>
    <w:p w14:paraId="6C9EBCB0" w14:textId="77777777" w:rsidR="00CB4519" w:rsidRDefault="00CB4519" w:rsidP="00CB4519">
      <w:r>
        <w:t>primary key(dept_id)</w:t>
      </w:r>
    </w:p>
    <w:p w14:paraId="20B98C4C" w14:textId="77777777" w:rsidR="00CB4519" w:rsidRDefault="00CB4519" w:rsidP="00CB4519">
      <w:r>
        <w:t>);</w:t>
      </w:r>
    </w:p>
    <w:p w14:paraId="094809DE" w14:textId="77777777" w:rsidR="00CB4519" w:rsidRDefault="00CB4519" w:rsidP="00CB4519">
      <w:r>
        <w:t xml:space="preserve">insert department(dept_name, dept_phNum) values </w:t>
      </w:r>
    </w:p>
    <w:p w14:paraId="2BAF3D5A" w14:textId="77777777" w:rsidR="00CB4519" w:rsidRDefault="00CB4519" w:rsidP="00CB4519">
      <w:r>
        <w:t>('Management', '01373088'),</w:t>
      </w:r>
    </w:p>
    <w:p w14:paraId="7CD165E8" w14:textId="77777777" w:rsidR="00CB4519" w:rsidRDefault="00CB4519" w:rsidP="00CB4519">
      <w:r>
        <w:t>('Accounting', '01882333'),</w:t>
      </w:r>
    </w:p>
    <w:p w14:paraId="083F68AD" w14:textId="77777777" w:rsidR="00CB4519" w:rsidRDefault="00CB4519" w:rsidP="00CB4519">
      <w:r>
        <w:t>('HouseKeeping', '01611194'),</w:t>
      </w:r>
    </w:p>
    <w:p w14:paraId="039F5DD6" w14:textId="77777777" w:rsidR="00CB4519" w:rsidRDefault="00CB4519" w:rsidP="00CB4519">
      <w:r>
        <w:t>('Reception', '01396369'),</w:t>
      </w:r>
    </w:p>
    <w:p w14:paraId="13DF9BEF" w14:textId="77777777" w:rsidR="00CB4519" w:rsidRDefault="00CB4519" w:rsidP="00CB4519">
      <w:r>
        <w:t>('Reception', '01662709'),</w:t>
      </w:r>
    </w:p>
    <w:p w14:paraId="046DD45A" w14:textId="77777777" w:rsidR="00CB4519" w:rsidRDefault="00CB4519" w:rsidP="00CB4519">
      <w:r>
        <w:t>('Food and Beverages', '01332082'),</w:t>
      </w:r>
    </w:p>
    <w:p w14:paraId="047840D7" w14:textId="77777777" w:rsidR="00CB4519" w:rsidRDefault="00CB4519" w:rsidP="00CB4519">
      <w:r>
        <w:t>('Security', '01240414'),</w:t>
      </w:r>
    </w:p>
    <w:p w14:paraId="145C17CE" w14:textId="77777777" w:rsidR="00CB4519" w:rsidRDefault="00CB4519" w:rsidP="00CB4519">
      <w:r>
        <w:t>('Maintenance', '01446346'),</w:t>
      </w:r>
    </w:p>
    <w:p w14:paraId="2C09E6F2" w14:textId="77777777" w:rsidR="00CB4519" w:rsidRDefault="00CB4519" w:rsidP="00CB4519">
      <w:r>
        <w:t>('Human Resource', '01581599'),</w:t>
      </w:r>
    </w:p>
    <w:p w14:paraId="12ED92BB" w14:textId="77777777" w:rsidR="00CB4519" w:rsidRDefault="00CB4519" w:rsidP="00CB4519">
      <w:r>
        <w:t>('Sales and Marketing', '01642035')</w:t>
      </w:r>
    </w:p>
    <w:p w14:paraId="3F22C7FB" w14:textId="77777777" w:rsidR="00CB4519" w:rsidRDefault="00CB4519" w:rsidP="00CB4519">
      <w:r>
        <w:t>;</w:t>
      </w:r>
    </w:p>
    <w:p w14:paraId="345EBCEE" w14:textId="77777777" w:rsidR="00CB4519" w:rsidRDefault="00CB4519" w:rsidP="00CB4519"/>
    <w:p w14:paraId="3182BAA6" w14:textId="77777777" w:rsidR="00CB4519" w:rsidRDefault="00CB4519" w:rsidP="00CB4519">
      <w:r>
        <w:t>select * from department;</w:t>
      </w:r>
    </w:p>
    <w:p w14:paraId="7F3F3104" w14:textId="77777777" w:rsidR="00CB4519" w:rsidRDefault="00CB4519" w:rsidP="00CB4519"/>
    <w:p w14:paraId="364867EE" w14:textId="77777777" w:rsidR="00CB4519" w:rsidRDefault="00CB4519" w:rsidP="00CB4519">
      <w:r>
        <w:t>create table Events(</w:t>
      </w:r>
    </w:p>
    <w:p w14:paraId="12C7EA82" w14:textId="77777777" w:rsidR="00CB4519" w:rsidRDefault="00CB4519" w:rsidP="00CB4519">
      <w:r>
        <w:t>event_id int auto_increment,</w:t>
      </w:r>
    </w:p>
    <w:p w14:paraId="1A7C36ED" w14:textId="77777777" w:rsidR="00CB4519" w:rsidRDefault="00CB4519" w:rsidP="00CB4519">
      <w:r>
        <w:t>event_date_time datetime,</w:t>
      </w:r>
    </w:p>
    <w:p w14:paraId="2A53D054" w14:textId="77777777" w:rsidR="00CB4519" w:rsidRDefault="00CB4519" w:rsidP="00CB4519">
      <w:r>
        <w:t>event_type varchar(50),</w:t>
      </w:r>
    </w:p>
    <w:p w14:paraId="6C6C0320" w14:textId="77777777" w:rsidR="00CB4519" w:rsidRDefault="00CB4519" w:rsidP="00CB4519">
      <w:r>
        <w:t>primary key (event_id)</w:t>
      </w:r>
    </w:p>
    <w:p w14:paraId="06C0CFF3" w14:textId="77777777" w:rsidR="00CB4519" w:rsidRDefault="00CB4519" w:rsidP="00CB4519">
      <w:r>
        <w:t>);</w:t>
      </w:r>
    </w:p>
    <w:p w14:paraId="2DF6515B" w14:textId="77777777" w:rsidR="00CB4519" w:rsidRDefault="00CB4519" w:rsidP="00CB4519">
      <w:r>
        <w:lastRenderedPageBreak/>
        <w:t xml:space="preserve">insert Events(event_type,event_date_time) values </w:t>
      </w:r>
    </w:p>
    <w:p w14:paraId="5D9BCCC0" w14:textId="77777777" w:rsidR="00CB4519" w:rsidRDefault="00CB4519" w:rsidP="00CB4519">
      <w:r>
        <w:t>('Workshop', '2021-12-15 20:00:00'),</w:t>
      </w:r>
    </w:p>
    <w:p w14:paraId="3D0AC089" w14:textId="77777777" w:rsidR="00CB4519" w:rsidRDefault="00CB4519" w:rsidP="00CB4519">
      <w:r>
        <w:t>('Ceminar', '2021-5-21 12:00:00'),</w:t>
      </w:r>
    </w:p>
    <w:p w14:paraId="608918FD" w14:textId="77777777" w:rsidR="00CB4519" w:rsidRDefault="00CB4519" w:rsidP="00CB4519">
      <w:r>
        <w:t>('Charity', '2021-7-13 14:00:00'),</w:t>
      </w:r>
    </w:p>
    <w:p w14:paraId="06909E38" w14:textId="77777777" w:rsidR="00CB4519" w:rsidRDefault="00CB4519" w:rsidP="00CB4519">
      <w:r>
        <w:t>('Birthday', '2021-7-11 20:30:00'),</w:t>
      </w:r>
    </w:p>
    <w:p w14:paraId="75128AEE" w14:textId="77777777" w:rsidR="00CB4519" w:rsidRDefault="00CB4519" w:rsidP="00CB4519">
      <w:r>
        <w:t>('Workshop', '2021-5-21 18:30:00'),</w:t>
      </w:r>
    </w:p>
    <w:p w14:paraId="6368BC54" w14:textId="77777777" w:rsidR="00CB4519" w:rsidRDefault="00CB4519" w:rsidP="00CB4519">
      <w:r>
        <w:t>('Birthday', '2021-10-25 17:00:00'),</w:t>
      </w:r>
    </w:p>
    <w:p w14:paraId="440DC3B3" w14:textId="77777777" w:rsidR="00CB4519" w:rsidRDefault="00CB4519" w:rsidP="00CB4519">
      <w:r>
        <w:t>('Workshop', '2021-8-26 13:00:00'),</w:t>
      </w:r>
    </w:p>
    <w:p w14:paraId="5F19740E" w14:textId="77777777" w:rsidR="00CB4519" w:rsidRDefault="00CB4519" w:rsidP="00CB4519">
      <w:r>
        <w:t>('Valentines', '2022-2-14 20:00:00'),</w:t>
      </w:r>
    </w:p>
    <w:p w14:paraId="6E86289B" w14:textId="77777777" w:rsidR="00CB4519" w:rsidRDefault="00CB4519" w:rsidP="00CB4519">
      <w:r>
        <w:t>('New Years Eve', '2022-12-31 23:59:59'),</w:t>
      </w:r>
    </w:p>
    <w:p w14:paraId="2BD0B540" w14:textId="77777777" w:rsidR="00CB4519" w:rsidRDefault="00CB4519" w:rsidP="00CB4519">
      <w:r>
        <w:t>('Ceminar', '2021-11-16 10:00:00'),</w:t>
      </w:r>
    </w:p>
    <w:p w14:paraId="00C6244E" w14:textId="77777777" w:rsidR="00CB4519" w:rsidRDefault="00CB4519" w:rsidP="00CB4519">
      <w:r>
        <w:t>('New Years Eve', '2021-12-31 23:59:59')</w:t>
      </w:r>
    </w:p>
    <w:p w14:paraId="4C6B85D3" w14:textId="77777777" w:rsidR="00CB4519" w:rsidRDefault="00CB4519" w:rsidP="00CB4519">
      <w:r>
        <w:t>;</w:t>
      </w:r>
    </w:p>
    <w:p w14:paraId="53F9C00D" w14:textId="77777777" w:rsidR="00CB4519" w:rsidRDefault="00CB4519" w:rsidP="00CB4519"/>
    <w:p w14:paraId="2F499435" w14:textId="27319125" w:rsidR="00CB4519" w:rsidRDefault="00CB4519" w:rsidP="00CB4519">
      <w:r>
        <w:t>Select * from Events;</w:t>
      </w:r>
    </w:p>
    <w:p w14:paraId="2923B77D" w14:textId="77777777" w:rsidR="00246770" w:rsidRDefault="00246770"/>
    <w:p w14:paraId="5A42FA55" w14:textId="77777777" w:rsidR="00246770" w:rsidRDefault="00246770"/>
    <w:p w14:paraId="568A6EC0" w14:textId="77777777" w:rsidR="00246770" w:rsidRDefault="00246770"/>
    <w:p w14:paraId="17C79212" w14:textId="77777777" w:rsidR="00246770" w:rsidRDefault="00246770"/>
    <w:p w14:paraId="5E3B799B" w14:textId="77777777" w:rsidR="00246770" w:rsidRDefault="00246770"/>
    <w:p w14:paraId="2AB50A93" w14:textId="77777777" w:rsidR="00246770" w:rsidRDefault="00246770"/>
    <w:sectPr w:rsidR="0024677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18C68" w14:textId="77777777" w:rsidR="00D316A4" w:rsidRDefault="00D316A4" w:rsidP="00CB4519">
      <w:pPr>
        <w:spacing w:line="240" w:lineRule="auto"/>
      </w:pPr>
      <w:r>
        <w:separator/>
      </w:r>
    </w:p>
  </w:endnote>
  <w:endnote w:type="continuationSeparator" w:id="0">
    <w:p w14:paraId="48769279" w14:textId="77777777" w:rsidR="00D316A4" w:rsidRDefault="00D316A4" w:rsidP="00CB45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677907" w14:textId="77777777" w:rsidR="00D316A4" w:rsidRDefault="00D316A4" w:rsidP="00CB4519">
      <w:pPr>
        <w:spacing w:line="240" w:lineRule="auto"/>
      </w:pPr>
      <w:r>
        <w:separator/>
      </w:r>
    </w:p>
  </w:footnote>
  <w:footnote w:type="continuationSeparator" w:id="0">
    <w:p w14:paraId="036C1573" w14:textId="77777777" w:rsidR="00D316A4" w:rsidRDefault="00D316A4" w:rsidP="00CB451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C3E08"/>
    <w:multiLevelType w:val="multilevel"/>
    <w:tmpl w:val="E6C0E7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3119D4"/>
    <w:multiLevelType w:val="multilevel"/>
    <w:tmpl w:val="2CE817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EE64F3"/>
    <w:multiLevelType w:val="multilevel"/>
    <w:tmpl w:val="13DAEC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2480E4C"/>
    <w:multiLevelType w:val="multilevel"/>
    <w:tmpl w:val="603C3E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7AF5B74"/>
    <w:multiLevelType w:val="hybridMultilevel"/>
    <w:tmpl w:val="6E3EB6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D92753"/>
    <w:multiLevelType w:val="multilevel"/>
    <w:tmpl w:val="A7668D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B512530"/>
    <w:multiLevelType w:val="multilevel"/>
    <w:tmpl w:val="D40A45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B524F28"/>
    <w:multiLevelType w:val="hybridMultilevel"/>
    <w:tmpl w:val="A3B275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570C2C"/>
    <w:multiLevelType w:val="multilevel"/>
    <w:tmpl w:val="6CBA9E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0E524C1"/>
    <w:multiLevelType w:val="multilevel"/>
    <w:tmpl w:val="64AA26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57956E2"/>
    <w:multiLevelType w:val="multilevel"/>
    <w:tmpl w:val="EBB049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641424C"/>
    <w:multiLevelType w:val="multilevel"/>
    <w:tmpl w:val="282C94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BD430AA"/>
    <w:multiLevelType w:val="multilevel"/>
    <w:tmpl w:val="669CC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FCD7EE6"/>
    <w:multiLevelType w:val="multilevel"/>
    <w:tmpl w:val="133E93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2D71AB8"/>
    <w:multiLevelType w:val="multilevel"/>
    <w:tmpl w:val="4FF000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6AD56B1"/>
    <w:multiLevelType w:val="multilevel"/>
    <w:tmpl w:val="023E6F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A3378F5"/>
    <w:multiLevelType w:val="multilevel"/>
    <w:tmpl w:val="4CA4B3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B170E8E"/>
    <w:multiLevelType w:val="multilevel"/>
    <w:tmpl w:val="FF38A3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C5D62F6"/>
    <w:multiLevelType w:val="multilevel"/>
    <w:tmpl w:val="81FC0F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7E10E97"/>
    <w:multiLevelType w:val="multilevel"/>
    <w:tmpl w:val="D9B0DB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89A50E5"/>
    <w:multiLevelType w:val="multilevel"/>
    <w:tmpl w:val="7034F5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DF01D0E"/>
    <w:multiLevelType w:val="multilevel"/>
    <w:tmpl w:val="B344E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E744C8D"/>
    <w:multiLevelType w:val="multilevel"/>
    <w:tmpl w:val="E77E6F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2120D1A"/>
    <w:multiLevelType w:val="multilevel"/>
    <w:tmpl w:val="C26C59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480347A"/>
    <w:multiLevelType w:val="multilevel"/>
    <w:tmpl w:val="E34EE8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5D65AE4"/>
    <w:multiLevelType w:val="multilevel"/>
    <w:tmpl w:val="295E7A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93B21B4"/>
    <w:multiLevelType w:val="multilevel"/>
    <w:tmpl w:val="73F29B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3"/>
  </w:num>
  <w:num w:numId="3">
    <w:abstractNumId w:val="17"/>
  </w:num>
  <w:num w:numId="4">
    <w:abstractNumId w:val="22"/>
  </w:num>
  <w:num w:numId="5">
    <w:abstractNumId w:val="11"/>
  </w:num>
  <w:num w:numId="6">
    <w:abstractNumId w:val="21"/>
  </w:num>
  <w:num w:numId="7">
    <w:abstractNumId w:val="5"/>
  </w:num>
  <w:num w:numId="8">
    <w:abstractNumId w:val="1"/>
  </w:num>
  <w:num w:numId="9">
    <w:abstractNumId w:val="24"/>
  </w:num>
  <w:num w:numId="10">
    <w:abstractNumId w:val="8"/>
  </w:num>
  <w:num w:numId="11">
    <w:abstractNumId w:val="6"/>
  </w:num>
  <w:num w:numId="12">
    <w:abstractNumId w:val="14"/>
  </w:num>
  <w:num w:numId="13">
    <w:abstractNumId w:val="2"/>
  </w:num>
  <w:num w:numId="14">
    <w:abstractNumId w:val="19"/>
  </w:num>
  <w:num w:numId="15">
    <w:abstractNumId w:val="20"/>
  </w:num>
  <w:num w:numId="16">
    <w:abstractNumId w:val="9"/>
  </w:num>
  <w:num w:numId="17">
    <w:abstractNumId w:val="15"/>
  </w:num>
  <w:num w:numId="18">
    <w:abstractNumId w:val="13"/>
  </w:num>
  <w:num w:numId="19">
    <w:abstractNumId w:val="18"/>
  </w:num>
  <w:num w:numId="20">
    <w:abstractNumId w:val="25"/>
  </w:num>
  <w:num w:numId="21">
    <w:abstractNumId w:val="10"/>
  </w:num>
  <w:num w:numId="22">
    <w:abstractNumId w:val="26"/>
  </w:num>
  <w:num w:numId="23">
    <w:abstractNumId w:val="12"/>
  </w:num>
  <w:num w:numId="24">
    <w:abstractNumId w:val="3"/>
  </w:num>
  <w:num w:numId="25">
    <w:abstractNumId w:val="16"/>
  </w:num>
  <w:num w:numId="26">
    <w:abstractNumId w:val="4"/>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6770"/>
    <w:rsid w:val="00246770"/>
    <w:rsid w:val="005A722E"/>
    <w:rsid w:val="00CB4519"/>
    <w:rsid w:val="00D316A4"/>
    <w:rsid w:val="00EE05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66D86"/>
  <w15:docId w15:val="{849DF4DC-F602-4155-BFCD-433724BBD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B4519"/>
    <w:pPr>
      <w:ind w:left="720"/>
      <w:contextualSpacing/>
    </w:pPr>
  </w:style>
  <w:style w:type="paragraph" w:styleId="Header">
    <w:name w:val="header"/>
    <w:basedOn w:val="Normal"/>
    <w:link w:val="HeaderChar"/>
    <w:uiPriority w:val="99"/>
    <w:unhideWhenUsed/>
    <w:rsid w:val="00CB4519"/>
    <w:pPr>
      <w:tabs>
        <w:tab w:val="center" w:pos="4680"/>
        <w:tab w:val="right" w:pos="9360"/>
      </w:tabs>
      <w:spacing w:line="240" w:lineRule="auto"/>
    </w:pPr>
  </w:style>
  <w:style w:type="character" w:customStyle="1" w:styleId="HeaderChar">
    <w:name w:val="Header Char"/>
    <w:basedOn w:val="DefaultParagraphFont"/>
    <w:link w:val="Header"/>
    <w:uiPriority w:val="99"/>
    <w:rsid w:val="00CB4519"/>
  </w:style>
  <w:style w:type="paragraph" w:styleId="Footer">
    <w:name w:val="footer"/>
    <w:basedOn w:val="Normal"/>
    <w:link w:val="FooterChar"/>
    <w:uiPriority w:val="99"/>
    <w:unhideWhenUsed/>
    <w:rsid w:val="00CB4519"/>
    <w:pPr>
      <w:tabs>
        <w:tab w:val="center" w:pos="4680"/>
        <w:tab w:val="right" w:pos="9360"/>
      </w:tabs>
      <w:spacing w:line="240" w:lineRule="auto"/>
    </w:pPr>
  </w:style>
  <w:style w:type="character" w:customStyle="1" w:styleId="FooterChar">
    <w:name w:val="Footer Char"/>
    <w:basedOn w:val="DefaultParagraphFont"/>
    <w:link w:val="Footer"/>
    <w:uiPriority w:val="99"/>
    <w:rsid w:val="00CB45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7705</Words>
  <Characters>43920</Characters>
  <Application>Microsoft Office Word</Application>
  <DocSecurity>0</DocSecurity>
  <Lines>366</Lines>
  <Paragraphs>103</Paragraphs>
  <ScaleCrop>false</ScaleCrop>
  <Company/>
  <LinksUpToDate>false</LinksUpToDate>
  <CharactersWithSpaces>51522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sabine</dc:creator>
  <cp:lastModifiedBy>Yara Chahine</cp:lastModifiedBy>
  <cp:revision>4</cp:revision>
  <dcterms:created xsi:type="dcterms:W3CDTF">2021-05-09T14:07:00Z</dcterms:created>
  <dcterms:modified xsi:type="dcterms:W3CDTF">2021-05-09T14:15:00Z</dcterms:modified>
</cp:coreProperties>
</file>